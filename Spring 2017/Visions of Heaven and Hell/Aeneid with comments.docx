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86F3A" w14:textId="77777777" w:rsidR="00030CDA" w:rsidRPr="007D1D0D" w:rsidRDefault="006849F1">
      <w:pPr>
        <w:spacing w:line="480" w:lineRule="auto"/>
        <w:jc w:val="both"/>
        <w:rPr>
          <w:rFonts w:ascii="Times New Roman" w:hAnsi="Times New Roman" w:cs="Times New Roman"/>
          <w:sz w:val="24"/>
          <w:szCs w:val="24"/>
        </w:rPr>
      </w:pPr>
      <w:r w:rsidRPr="007D1D0D">
        <w:rPr>
          <w:rFonts w:ascii="Times New Roman" w:eastAsia="Times New Roman" w:hAnsi="Times New Roman" w:cs="Times New Roman"/>
          <w:sz w:val="24"/>
          <w:szCs w:val="24"/>
        </w:rPr>
        <w:t>Hunter Black</w:t>
      </w:r>
    </w:p>
    <w:p w14:paraId="182FEF98" w14:textId="77777777" w:rsidR="00030CDA" w:rsidRPr="007D1D0D" w:rsidRDefault="006849F1">
      <w:pPr>
        <w:spacing w:line="480" w:lineRule="auto"/>
        <w:jc w:val="both"/>
        <w:rPr>
          <w:rFonts w:ascii="Times New Roman" w:hAnsi="Times New Roman" w:cs="Times New Roman"/>
          <w:sz w:val="24"/>
          <w:szCs w:val="24"/>
        </w:rPr>
      </w:pPr>
      <w:r w:rsidRPr="007D1D0D">
        <w:rPr>
          <w:rFonts w:ascii="Times New Roman" w:eastAsia="Times New Roman" w:hAnsi="Times New Roman" w:cs="Times New Roman"/>
          <w:sz w:val="24"/>
          <w:szCs w:val="24"/>
        </w:rPr>
        <w:t>Dr. Greene</w:t>
      </w:r>
    </w:p>
    <w:p w14:paraId="020766CD" w14:textId="77777777" w:rsidR="00030CDA" w:rsidRPr="007D1D0D" w:rsidRDefault="006849F1">
      <w:pPr>
        <w:spacing w:line="480" w:lineRule="auto"/>
        <w:jc w:val="both"/>
        <w:rPr>
          <w:rFonts w:ascii="Times New Roman" w:hAnsi="Times New Roman" w:cs="Times New Roman"/>
          <w:sz w:val="24"/>
          <w:szCs w:val="24"/>
        </w:rPr>
      </w:pPr>
      <w:r w:rsidRPr="007D1D0D">
        <w:rPr>
          <w:rFonts w:ascii="Times New Roman" w:eastAsia="Times New Roman" w:hAnsi="Times New Roman" w:cs="Times New Roman"/>
          <w:sz w:val="24"/>
          <w:szCs w:val="24"/>
        </w:rPr>
        <w:t>CL C 3163-001</w:t>
      </w:r>
    </w:p>
    <w:p w14:paraId="70FF6C02" w14:textId="77777777" w:rsidR="00030CDA" w:rsidRPr="007D1D0D" w:rsidRDefault="009E2C8F">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28th</w:t>
      </w:r>
      <w:r w:rsidR="006849F1" w:rsidRPr="007D1D0D">
        <w:rPr>
          <w:rFonts w:ascii="Times New Roman" w:eastAsia="Times New Roman" w:hAnsi="Times New Roman" w:cs="Times New Roman"/>
          <w:sz w:val="24"/>
          <w:szCs w:val="24"/>
        </w:rPr>
        <w:t xml:space="preserve"> February 2017</w:t>
      </w:r>
    </w:p>
    <w:p w14:paraId="11DF8902" w14:textId="77777777" w:rsidR="00030CDA" w:rsidRPr="007D1D0D" w:rsidRDefault="006849F1">
      <w:pPr>
        <w:spacing w:line="480" w:lineRule="auto"/>
        <w:jc w:val="center"/>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Similes </w:t>
      </w:r>
      <w:r w:rsidR="007D1D0D" w:rsidRPr="007D1D0D">
        <w:rPr>
          <w:rFonts w:ascii="Times New Roman" w:eastAsia="Times New Roman" w:hAnsi="Times New Roman" w:cs="Times New Roman"/>
          <w:sz w:val="24"/>
          <w:szCs w:val="24"/>
        </w:rPr>
        <w:t>within</w:t>
      </w:r>
      <w:r w:rsidRPr="007D1D0D">
        <w:rPr>
          <w:rFonts w:ascii="Times New Roman" w:eastAsia="Times New Roman" w:hAnsi="Times New Roman" w:cs="Times New Roman"/>
          <w:sz w:val="24"/>
          <w:szCs w:val="24"/>
        </w:rPr>
        <w:t xml:space="preserve"> Virgil’s </w:t>
      </w:r>
      <w:r w:rsidRPr="007D1D0D">
        <w:rPr>
          <w:rFonts w:ascii="Times New Roman" w:eastAsia="Times New Roman" w:hAnsi="Times New Roman" w:cs="Times New Roman"/>
          <w:i/>
          <w:sz w:val="24"/>
          <w:szCs w:val="24"/>
        </w:rPr>
        <w:t>Aeneid</w:t>
      </w:r>
    </w:p>
    <w:p w14:paraId="4797DB15"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r>
      <w:del w:id="0" w:author="Referee" w:date="2017-03-16T18:01:00Z">
        <w:r w:rsidRPr="007D1D0D" w:rsidDel="00B11254">
          <w:rPr>
            <w:rFonts w:ascii="Times New Roman" w:eastAsia="Times New Roman" w:hAnsi="Times New Roman" w:cs="Times New Roman"/>
            <w:sz w:val="24"/>
            <w:szCs w:val="24"/>
          </w:rPr>
          <w:delText>Within</w:delText>
        </w:r>
      </w:del>
      <w:r w:rsidRPr="007D1D0D">
        <w:rPr>
          <w:rFonts w:ascii="Times New Roman" w:eastAsia="Times New Roman" w:hAnsi="Times New Roman" w:cs="Times New Roman"/>
          <w:sz w:val="24"/>
          <w:szCs w:val="24"/>
        </w:rPr>
        <w:t xml:space="preserve"> Virgil’s </w:t>
      </w:r>
      <w:r w:rsidRPr="007D1D0D">
        <w:rPr>
          <w:rFonts w:ascii="Times New Roman" w:eastAsia="Times New Roman" w:hAnsi="Times New Roman" w:cs="Times New Roman"/>
          <w:i/>
          <w:sz w:val="24"/>
          <w:szCs w:val="24"/>
        </w:rPr>
        <w:t>Aeneid</w:t>
      </w:r>
      <w:r w:rsidRPr="007D1D0D">
        <w:rPr>
          <w:rFonts w:ascii="Times New Roman" w:eastAsia="Times New Roman" w:hAnsi="Times New Roman" w:cs="Times New Roman"/>
          <w:sz w:val="24"/>
          <w:szCs w:val="24"/>
        </w:rPr>
        <w:t xml:space="preserve">, which details the journey of Aeneas, the mythical original founder of Rome, utilizes a multitude of similes when describing various character’s actions. These similes serve the purpose of either expanding on the purpose of the events that take place or aiding in images in the reader’s mind during key moments within the poem. While these similes may appear at first glance to be rather long-winded, the amount of expression and imagery that is conjured by Virgil through them are vital to understanding the motives and meanings behind the characters being described, as well as instilling a reverence for Roman ideals. </w:t>
      </w:r>
    </w:p>
    <w:p w14:paraId="27BC87CD"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 xml:space="preserve">Similes appear as early as the first 200 lines of the poem, when Neptune’s anger at Eurus </w:t>
      </w:r>
      <w:proofErr w:type="gramStart"/>
      <w:r w:rsidRPr="007D1D0D">
        <w:rPr>
          <w:rFonts w:ascii="Times New Roman" w:eastAsia="Times New Roman" w:hAnsi="Times New Roman" w:cs="Times New Roman"/>
          <w:sz w:val="24"/>
          <w:szCs w:val="24"/>
        </w:rPr>
        <w:t>and</w:t>
      </w:r>
      <w:proofErr w:type="gramEnd"/>
      <w:r w:rsidRPr="007D1D0D">
        <w:rPr>
          <w:rFonts w:ascii="Times New Roman" w:eastAsia="Times New Roman" w:hAnsi="Times New Roman" w:cs="Times New Roman"/>
          <w:sz w:val="24"/>
          <w:szCs w:val="24"/>
        </w:rPr>
        <w:t xml:space="preserve"> Zephyr comes to a boiling point as they try to sink Aeneas and his men. As Neptune strides across the sea, calming the roiling waves, he is compared to a righteous man in a riot: </w:t>
      </w:r>
    </w:p>
    <w:p w14:paraId="06B28EC8"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“And just as, often, when a crowd of people</w:t>
      </w:r>
    </w:p>
    <w:p w14:paraId="0B1C30D4"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is</w:t>
      </w:r>
      <w:proofErr w:type="gramEnd"/>
      <w:r w:rsidRPr="007D1D0D">
        <w:rPr>
          <w:rFonts w:ascii="Times New Roman" w:eastAsia="Times New Roman" w:hAnsi="Times New Roman" w:cs="Times New Roman"/>
          <w:sz w:val="24"/>
          <w:szCs w:val="24"/>
        </w:rPr>
        <w:t xml:space="preserve"> rocked by a rebellion, and the rabble</w:t>
      </w:r>
    </w:p>
    <w:p w14:paraId="5389E1E6"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rage</w:t>
      </w:r>
      <w:proofErr w:type="gramEnd"/>
      <w:r w:rsidRPr="007D1D0D">
        <w:rPr>
          <w:rFonts w:ascii="Times New Roman" w:eastAsia="Times New Roman" w:hAnsi="Times New Roman" w:cs="Times New Roman"/>
          <w:sz w:val="24"/>
          <w:szCs w:val="24"/>
        </w:rPr>
        <w:t xml:space="preserve"> in their minds, and firebrands and stones</w:t>
      </w:r>
    </w:p>
    <w:p w14:paraId="6BAC06D3"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fly</w:t>
      </w:r>
      <w:proofErr w:type="gramEnd"/>
      <w:r w:rsidRPr="007D1D0D">
        <w:rPr>
          <w:rFonts w:ascii="Times New Roman" w:eastAsia="Times New Roman" w:hAnsi="Times New Roman" w:cs="Times New Roman"/>
          <w:sz w:val="24"/>
          <w:szCs w:val="24"/>
        </w:rPr>
        <w:t xml:space="preserve"> fast - for fury finds its weapons - if,</w:t>
      </w:r>
    </w:p>
    <w:p w14:paraId="418EB76D"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by</w:t>
      </w:r>
      <w:proofErr w:type="gramEnd"/>
      <w:r w:rsidRPr="007D1D0D">
        <w:rPr>
          <w:rFonts w:ascii="Times New Roman" w:eastAsia="Times New Roman" w:hAnsi="Times New Roman" w:cs="Times New Roman"/>
          <w:sz w:val="24"/>
          <w:szCs w:val="24"/>
        </w:rPr>
        <w:t xml:space="preserve"> chance, they see a man remarkable</w:t>
      </w:r>
    </w:p>
    <w:p w14:paraId="1B1FA44C"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for</w:t>
      </w:r>
      <w:proofErr w:type="gramEnd"/>
      <w:r w:rsidRPr="007D1D0D">
        <w:rPr>
          <w:rFonts w:ascii="Times New Roman" w:eastAsia="Times New Roman" w:hAnsi="Times New Roman" w:cs="Times New Roman"/>
          <w:sz w:val="24"/>
          <w:szCs w:val="24"/>
        </w:rPr>
        <w:t xml:space="preserve"> righteousness and service, they are silent</w:t>
      </w:r>
    </w:p>
    <w:p w14:paraId="27EEA6F7"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and</w:t>
      </w:r>
      <w:proofErr w:type="gramEnd"/>
      <w:r w:rsidRPr="007D1D0D">
        <w:rPr>
          <w:rFonts w:ascii="Times New Roman" w:eastAsia="Times New Roman" w:hAnsi="Times New Roman" w:cs="Times New Roman"/>
          <w:sz w:val="24"/>
          <w:szCs w:val="24"/>
        </w:rPr>
        <w:t xml:space="preserve"> stand attentively; and he controls</w:t>
      </w:r>
    </w:p>
    <w:p w14:paraId="098823C8"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their</w:t>
      </w:r>
      <w:proofErr w:type="gramEnd"/>
      <w:r w:rsidRPr="007D1D0D">
        <w:rPr>
          <w:rFonts w:ascii="Times New Roman" w:eastAsia="Times New Roman" w:hAnsi="Times New Roman" w:cs="Times New Roman"/>
          <w:sz w:val="24"/>
          <w:szCs w:val="24"/>
        </w:rPr>
        <w:t xml:space="preserve"> passion by his words and cools their spirits:</w:t>
      </w:r>
    </w:p>
    <w:p w14:paraId="46D15F29" w14:textId="77777777" w:rsidR="00030CDA" w:rsidRPr="007D1D0D" w:rsidRDefault="006849F1">
      <w:pPr>
        <w:spacing w:line="48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so</w:t>
      </w:r>
      <w:proofErr w:type="gramEnd"/>
      <w:r w:rsidRPr="007D1D0D">
        <w:rPr>
          <w:rFonts w:ascii="Times New Roman" w:eastAsia="Times New Roman" w:hAnsi="Times New Roman" w:cs="Times New Roman"/>
          <w:sz w:val="24"/>
          <w:szCs w:val="24"/>
        </w:rPr>
        <w:t xml:space="preserve"> all the clamor of the sea subsided”(Book 1, lines 209-217).</w:t>
      </w:r>
    </w:p>
    <w:p w14:paraId="693C87E0"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This comparison of the ocean to a violent riot, and of </w:t>
      </w:r>
      <w:r w:rsidR="007D1D0D" w:rsidRPr="007D1D0D">
        <w:rPr>
          <w:rFonts w:ascii="Times New Roman" w:eastAsia="Times New Roman" w:hAnsi="Times New Roman" w:cs="Times New Roman"/>
          <w:sz w:val="24"/>
          <w:szCs w:val="24"/>
        </w:rPr>
        <w:t>Neptune</w:t>
      </w:r>
      <w:r w:rsidRPr="007D1D0D">
        <w:rPr>
          <w:rFonts w:ascii="Times New Roman" w:eastAsia="Times New Roman" w:hAnsi="Times New Roman" w:cs="Times New Roman"/>
          <w:sz w:val="24"/>
          <w:szCs w:val="24"/>
        </w:rPr>
        <w:t xml:space="preserve"> to a powerful, calming, righteous man who calms the squabbling crowd paints a vivid image that describes the </w:t>
      </w:r>
      <w:r w:rsidRPr="007D1D0D">
        <w:rPr>
          <w:rFonts w:ascii="Times New Roman" w:eastAsia="Times New Roman" w:hAnsi="Times New Roman" w:cs="Times New Roman"/>
          <w:i/>
          <w:sz w:val="24"/>
          <w:szCs w:val="24"/>
        </w:rPr>
        <w:t xml:space="preserve">furor </w:t>
      </w:r>
      <w:r w:rsidRPr="007D1D0D">
        <w:rPr>
          <w:rFonts w:ascii="Times New Roman" w:eastAsia="Times New Roman" w:hAnsi="Times New Roman" w:cs="Times New Roman"/>
          <w:sz w:val="24"/>
          <w:szCs w:val="24"/>
        </w:rPr>
        <w:t xml:space="preserve">contained </w:t>
      </w:r>
      <w:r w:rsidRPr="007D1D0D">
        <w:rPr>
          <w:rFonts w:ascii="Times New Roman" w:eastAsia="Times New Roman" w:hAnsi="Times New Roman" w:cs="Times New Roman"/>
          <w:sz w:val="24"/>
          <w:szCs w:val="24"/>
        </w:rPr>
        <w:lastRenderedPageBreak/>
        <w:t>within Juno towards Aeneas (and thus Aeneas’ own irrationality and unwillingness to push forward with his journey</w:t>
      </w:r>
      <w:proofErr w:type="gramStart"/>
      <w:r w:rsidRPr="007D1D0D">
        <w:rPr>
          <w:rFonts w:ascii="Times New Roman" w:eastAsia="Times New Roman" w:hAnsi="Times New Roman" w:cs="Times New Roman"/>
          <w:sz w:val="24"/>
          <w:szCs w:val="24"/>
        </w:rPr>
        <w:t>)  juxtaposed</w:t>
      </w:r>
      <w:proofErr w:type="gramEnd"/>
      <w:r w:rsidRPr="007D1D0D">
        <w:rPr>
          <w:rFonts w:ascii="Times New Roman" w:eastAsia="Times New Roman" w:hAnsi="Times New Roman" w:cs="Times New Roman"/>
          <w:sz w:val="24"/>
          <w:szCs w:val="24"/>
        </w:rPr>
        <w:t xml:space="preserve"> with Aeneas’ destiny to found Rome preventing him from throwing his own life away out of remorse for Troy. This theme of Aeneas having somewhat of a split position in regards to his founding of Rome is common throughout the numerous similes implemented by Virgil. </w:t>
      </w:r>
    </w:p>
    <w:p w14:paraId="5235905D" w14:textId="3341CB5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The duality</w:t>
      </w:r>
      <w:bookmarkStart w:id="1" w:name="_GoBack"/>
      <w:bookmarkEnd w:id="1"/>
      <w:r w:rsidRPr="007D1D0D">
        <w:rPr>
          <w:rFonts w:ascii="Times New Roman" w:eastAsia="Times New Roman" w:hAnsi="Times New Roman" w:cs="Times New Roman"/>
          <w:sz w:val="24"/>
          <w:szCs w:val="24"/>
        </w:rPr>
        <w:t xml:space="preserve"> expressed in the previous simile pops up again late in book 1, after Aeneas and his men make landfall at Carthage</w:t>
      </w:r>
      <w:ins w:id="2" w:author="Referee" w:date="2017-03-16T18:10:00Z">
        <w:r w:rsidR="00A951DF">
          <w:rPr>
            <w:rFonts w:ascii="Times New Roman" w:eastAsia="Times New Roman" w:hAnsi="Times New Roman" w:cs="Times New Roman"/>
            <w:sz w:val="24"/>
            <w:szCs w:val="24"/>
          </w:rPr>
          <w:t>,</w:t>
        </w:r>
      </w:ins>
      <w:r w:rsidRPr="007D1D0D">
        <w:rPr>
          <w:rFonts w:ascii="Times New Roman" w:eastAsia="Times New Roman" w:hAnsi="Times New Roman" w:cs="Times New Roman"/>
          <w:sz w:val="24"/>
          <w:szCs w:val="24"/>
        </w:rPr>
        <w:t xml:space="preserve"> and Aeneas is gazing down at the bustling city, admiring its productivity and liveliness: </w:t>
      </w:r>
    </w:p>
    <w:p w14:paraId="6BF02084"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“Just as the bees in early summer, busy</w:t>
      </w:r>
    </w:p>
    <w:p w14:paraId="761C54E5"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beneath</w:t>
      </w:r>
      <w:proofErr w:type="gramEnd"/>
      <w:r w:rsidRPr="007D1D0D">
        <w:rPr>
          <w:rFonts w:ascii="Times New Roman" w:eastAsia="Times New Roman" w:hAnsi="Times New Roman" w:cs="Times New Roman"/>
          <w:sz w:val="24"/>
          <w:szCs w:val="24"/>
        </w:rPr>
        <w:t xml:space="preserve"> the sunlight through the flowered meadows,</w:t>
      </w:r>
    </w:p>
    <w:p w14:paraId="37F1D997"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when</w:t>
      </w:r>
      <w:proofErr w:type="gramEnd"/>
      <w:r w:rsidRPr="007D1D0D">
        <w:rPr>
          <w:rFonts w:ascii="Times New Roman" w:eastAsia="Times New Roman" w:hAnsi="Times New Roman" w:cs="Times New Roman"/>
          <w:sz w:val="24"/>
          <w:szCs w:val="24"/>
        </w:rPr>
        <w:t xml:space="preserve"> some lead on their full-grown young and others</w:t>
      </w:r>
    </w:p>
    <w:p w14:paraId="54354E32"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press</w:t>
      </w:r>
      <w:proofErr w:type="gramEnd"/>
      <w:r w:rsidRPr="007D1D0D">
        <w:rPr>
          <w:rFonts w:ascii="Times New Roman" w:eastAsia="Times New Roman" w:hAnsi="Times New Roman" w:cs="Times New Roman"/>
          <w:sz w:val="24"/>
          <w:szCs w:val="24"/>
        </w:rPr>
        <w:t xml:space="preserve"> out the flowing honey, pack the cells</w:t>
      </w:r>
    </w:p>
    <w:p w14:paraId="1C05B3ED"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with</w:t>
      </w:r>
      <w:proofErr w:type="gramEnd"/>
      <w:r w:rsidRPr="007D1D0D">
        <w:rPr>
          <w:rFonts w:ascii="Times New Roman" w:eastAsia="Times New Roman" w:hAnsi="Times New Roman" w:cs="Times New Roman"/>
          <w:sz w:val="24"/>
          <w:szCs w:val="24"/>
        </w:rPr>
        <w:t xml:space="preserve"> sweet nectar, or gathering the burdens</w:t>
      </w:r>
    </w:p>
    <w:p w14:paraId="21D443D2" w14:textId="77777777" w:rsidR="00030CDA" w:rsidRPr="007D1D0D" w:rsidRDefault="006849F1">
      <w:pPr>
        <w:spacing w:line="48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of</w:t>
      </w:r>
      <w:proofErr w:type="gramEnd"/>
      <w:r w:rsidRPr="007D1D0D">
        <w:rPr>
          <w:rFonts w:ascii="Times New Roman" w:eastAsia="Times New Roman" w:hAnsi="Times New Roman" w:cs="Times New Roman"/>
          <w:sz w:val="24"/>
          <w:szCs w:val="24"/>
        </w:rPr>
        <w:t xml:space="preserve"> those returning”(Book 1, lines 611-616).</w:t>
      </w:r>
    </w:p>
    <w:p w14:paraId="673A9605"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Aeneas looks longingly at the industrious and prospering Carthage, crying out “How fortunate are those whose walls already rise!”(Book 1, lines 619-620). The comparison of Carthage to a thriving beehive, with its citizens coming and going, is sharply juxtaposed with the tragic sense of loss that Aeneas must feel at that moment for his homeland of Troy, which was so recently lost to the Greeks. The simile stirs up a lot of pity for Aeneas who, just as in the previously discussed simile, is fighting two conflicting emotions within himself: that of longing for Troy, and that of duty towards the founding of Rome. Additionally, this image of a bustling beehive serves as a precursor to Rome’s own greatness and its ties to Aeneas. </w:t>
      </w:r>
    </w:p>
    <w:p w14:paraId="4D9A29A3" w14:textId="6CEB3E56"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Thus far, the similes examined have cast Aeneas in a</w:t>
      </w:r>
      <w:ins w:id="3" w:author="Referee" w:date="2017-03-16T18:12:00Z">
        <w:r w:rsidR="00A951DF">
          <w:rPr>
            <w:rFonts w:ascii="Times New Roman" w:eastAsia="Times New Roman" w:hAnsi="Times New Roman" w:cs="Times New Roman"/>
            <w:sz w:val="24"/>
            <w:szCs w:val="24"/>
          </w:rPr>
          <w:t>n</w:t>
        </w:r>
      </w:ins>
      <w:r w:rsidRPr="007D1D0D">
        <w:rPr>
          <w:rFonts w:ascii="Times New Roman" w:eastAsia="Times New Roman" w:hAnsi="Times New Roman" w:cs="Times New Roman"/>
          <w:sz w:val="24"/>
          <w:szCs w:val="24"/>
        </w:rPr>
        <w:t xml:space="preserve"> ethereal light, showing him as floating in a state of limbo between his longing for Troy and his </w:t>
      </w:r>
      <w:r w:rsidRPr="007D1D0D">
        <w:rPr>
          <w:rFonts w:ascii="Times New Roman" w:eastAsia="Times New Roman" w:hAnsi="Times New Roman" w:cs="Times New Roman"/>
          <w:i/>
          <w:sz w:val="24"/>
          <w:szCs w:val="24"/>
        </w:rPr>
        <w:t xml:space="preserve">pietas. </w:t>
      </w:r>
      <w:r w:rsidRPr="007D1D0D">
        <w:rPr>
          <w:rFonts w:ascii="Times New Roman" w:eastAsia="Times New Roman" w:hAnsi="Times New Roman" w:cs="Times New Roman"/>
          <w:sz w:val="24"/>
          <w:szCs w:val="24"/>
        </w:rPr>
        <w:t xml:space="preserve">These themes are cemented in Book 4, when Aeneas is compared to a sturdy oak tree when confronted by Dido on his decision to stay with her in Carthage or continue on to Italy: </w:t>
      </w:r>
    </w:p>
    <w:p w14:paraId="2E3C3AAB"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lastRenderedPageBreak/>
        <w:t>“As when, among the Alps, north winds</w:t>
      </w:r>
    </w:p>
    <w:p w14:paraId="57A36D8A"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will</w:t>
      </w:r>
      <w:proofErr w:type="gramEnd"/>
      <w:r w:rsidRPr="007D1D0D">
        <w:rPr>
          <w:rFonts w:ascii="Times New Roman" w:eastAsia="Times New Roman" w:hAnsi="Times New Roman" w:cs="Times New Roman"/>
          <w:sz w:val="24"/>
          <w:szCs w:val="24"/>
        </w:rPr>
        <w:t xml:space="preserve"> strain against each other to root out</w:t>
      </w:r>
    </w:p>
    <w:p w14:paraId="33AE228C"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with</w:t>
      </w:r>
      <w:proofErr w:type="gramEnd"/>
      <w:r w:rsidRPr="007D1D0D">
        <w:rPr>
          <w:rFonts w:ascii="Times New Roman" w:eastAsia="Times New Roman" w:hAnsi="Times New Roman" w:cs="Times New Roman"/>
          <w:sz w:val="24"/>
          <w:szCs w:val="24"/>
        </w:rPr>
        <w:t xml:space="preserve"> blasts - now on this side, now that - a stout</w:t>
      </w:r>
    </w:p>
    <w:p w14:paraId="3A701F6A"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oak</w:t>
      </w:r>
      <w:proofErr w:type="gramEnd"/>
      <w:r w:rsidRPr="007D1D0D">
        <w:rPr>
          <w:rFonts w:ascii="Times New Roman" w:eastAsia="Times New Roman" w:hAnsi="Times New Roman" w:cs="Times New Roman"/>
          <w:sz w:val="24"/>
          <w:szCs w:val="24"/>
        </w:rPr>
        <w:t xml:space="preserve"> tree whose wood is full of years; the roar</w:t>
      </w:r>
    </w:p>
    <w:p w14:paraId="7A71F514"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is</w:t>
      </w:r>
      <w:proofErr w:type="gramEnd"/>
      <w:r w:rsidRPr="007D1D0D">
        <w:rPr>
          <w:rFonts w:ascii="Times New Roman" w:eastAsia="Times New Roman" w:hAnsi="Times New Roman" w:cs="Times New Roman"/>
          <w:sz w:val="24"/>
          <w:szCs w:val="24"/>
        </w:rPr>
        <w:t xml:space="preserve"> shattering, the trunk is shaken, and </w:t>
      </w:r>
    </w:p>
    <w:p w14:paraId="00D3FCBA"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high</w:t>
      </w:r>
      <w:proofErr w:type="gramEnd"/>
      <w:r w:rsidRPr="007D1D0D">
        <w:rPr>
          <w:rFonts w:ascii="Times New Roman" w:eastAsia="Times New Roman" w:hAnsi="Times New Roman" w:cs="Times New Roman"/>
          <w:sz w:val="24"/>
          <w:szCs w:val="24"/>
        </w:rPr>
        <w:t xml:space="preserve"> branches scatter on the ground; but it</w:t>
      </w:r>
    </w:p>
    <w:p w14:paraId="5F9313CE"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still</w:t>
      </w:r>
      <w:proofErr w:type="gramEnd"/>
      <w:r w:rsidRPr="007D1D0D">
        <w:rPr>
          <w:rFonts w:ascii="Times New Roman" w:eastAsia="Times New Roman" w:hAnsi="Times New Roman" w:cs="Times New Roman"/>
          <w:sz w:val="24"/>
          <w:szCs w:val="24"/>
        </w:rPr>
        <w:t xml:space="preserve"> grips the rocks; as steeply as it thrusts</w:t>
      </w:r>
    </w:p>
    <w:p w14:paraId="286BB46F"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its</w:t>
      </w:r>
      <w:proofErr w:type="gramEnd"/>
      <w:r w:rsidRPr="007D1D0D">
        <w:rPr>
          <w:rFonts w:ascii="Times New Roman" w:eastAsia="Times New Roman" w:hAnsi="Times New Roman" w:cs="Times New Roman"/>
          <w:sz w:val="24"/>
          <w:szCs w:val="24"/>
        </w:rPr>
        <w:t xml:space="preserve"> crown into the upper air, so deep</w:t>
      </w:r>
    </w:p>
    <w:p w14:paraId="46F5C929"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the</w:t>
      </w:r>
      <w:proofErr w:type="gramEnd"/>
      <w:r w:rsidRPr="007D1D0D">
        <w:rPr>
          <w:rFonts w:ascii="Times New Roman" w:eastAsia="Times New Roman" w:hAnsi="Times New Roman" w:cs="Times New Roman"/>
          <w:sz w:val="24"/>
          <w:szCs w:val="24"/>
        </w:rPr>
        <w:t xml:space="preserve"> roots it reaches down to Tartarus” (Book 4, lines 606-615).</w:t>
      </w:r>
    </w:p>
    <w:p w14:paraId="5E3304A2" w14:textId="77777777" w:rsidR="00030CDA" w:rsidRPr="007D1D0D" w:rsidRDefault="00030CDA">
      <w:pPr>
        <w:spacing w:line="240" w:lineRule="auto"/>
        <w:jc w:val="center"/>
        <w:rPr>
          <w:rFonts w:ascii="Times New Roman" w:hAnsi="Times New Roman" w:cs="Times New Roman"/>
          <w:sz w:val="24"/>
          <w:szCs w:val="24"/>
        </w:rPr>
      </w:pPr>
    </w:p>
    <w:p w14:paraId="6645936A" w14:textId="0F1F068A"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Just as a tree stretches from below the ground into the sky, so does Aeneas stretch himself between differing levels of personal desires and personal devotion, and Virgil perfectly captures this with the simile of Aeneas</w:t>
      </w:r>
      <w:ins w:id="4" w:author="Referee" w:date="2017-03-16T18:16:00Z">
        <w:r w:rsidR="00A00D47">
          <w:rPr>
            <w:rFonts w:ascii="Times New Roman" w:eastAsia="Times New Roman" w:hAnsi="Times New Roman" w:cs="Times New Roman"/>
            <w:sz w:val="24"/>
            <w:szCs w:val="24"/>
          </w:rPr>
          <w:t xml:space="preserve">, comparing </w:t>
        </w:r>
        <w:commentRangeStart w:id="5"/>
        <w:r w:rsidR="00A00D47">
          <w:rPr>
            <w:rFonts w:ascii="Times New Roman" w:eastAsia="Times New Roman" w:hAnsi="Times New Roman" w:cs="Times New Roman"/>
            <w:sz w:val="24"/>
            <w:szCs w:val="24"/>
          </w:rPr>
          <w:t>him</w:t>
        </w:r>
      </w:ins>
      <w:commentRangeEnd w:id="5"/>
      <w:ins w:id="6" w:author="Referee" w:date="2017-03-16T18:17:00Z">
        <w:r w:rsidR="00A00D47">
          <w:rPr>
            <w:rStyle w:val="CommentReference"/>
          </w:rPr>
          <w:commentReference w:id="5"/>
        </w:r>
      </w:ins>
      <w:r w:rsidRPr="007D1D0D">
        <w:rPr>
          <w:rFonts w:ascii="Times New Roman" w:eastAsia="Times New Roman" w:hAnsi="Times New Roman" w:cs="Times New Roman"/>
          <w:sz w:val="24"/>
          <w:szCs w:val="24"/>
        </w:rPr>
        <w:t xml:space="preserve"> to a giant tree whose roots reach down to the darkest depths of the underworld up to the highest reaches of the </w:t>
      </w:r>
      <w:commentRangeStart w:id="7"/>
      <w:r w:rsidRPr="007D1D0D">
        <w:rPr>
          <w:rFonts w:ascii="Times New Roman" w:eastAsia="Times New Roman" w:hAnsi="Times New Roman" w:cs="Times New Roman"/>
          <w:sz w:val="24"/>
          <w:szCs w:val="24"/>
        </w:rPr>
        <w:t>heavens</w:t>
      </w:r>
      <w:commentRangeEnd w:id="7"/>
      <w:r w:rsidR="00C2305E">
        <w:rPr>
          <w:rStyle w:val="CommentReference"/>
        </w:rPr>
        <w:commentReference w:id="7"/>
      </w:r>
      <w:r w:rsidRPr="007D1D0D">
        <w:rPr>
          <w:rFonts w:ascii="Times New Roman" w:eastAsia="Times New Roman" w:hAnsi="Times New Roman" w:cs="Times New Roman"/>
          <w:sz w:val="24"/>
          <w:szCs w:val="24"/>
        </w:rPr>
        <w:t xml:space="preserve">. These polar </w:t>
      </w:r>
      <w:commentRangeStart w:id="8"/>
      <w:r w:rsidRPr="007D1D0D">
        <w:rPr>
          <w:rFonts w:ascii="Times New Roman" w:eastAsia="Times New Roman" w:hAnsi="Times New Roman" w:cs="Times New Roman"/>
          <w:sz w:val="24"/>
          <w:szCs w:val="24"/>
        </w:rPr>
        <w:t>opposites</w:t>
      </w:r>
      <w:commentRangeEnd w:id="8"/>
      <w:r w:rsidR="00A00D47">
        <w:rPr>
          <w:rStyle w:val="CommentReference"/>
        </w:rPr>
        <w:commentReference w:id="8"/>
      </w:r>
      <w:r w:rsidRPr="007D1D0D">
        <w:rPr>
          <w:rFonts w:ascii="Times New Roman" w:eastAsia="Times New Roman" w:hAnsi="Times New Roman" w:cs="Times New Roman"/>
          <w:sz w:val="24"/>
          <w:szCs w:val="24"/>
        </w:rPr>
        <w:t xml:space="preserve"> represent in Aeneas his own personal desire to stay with Dido and rule over Carthage with her (“the upper air”), as well as the definitively harder choice of leaving Dido and pushing onward, as the Gods want him to, to Italy and eventually the founding of Rome. Thus, Virgil implants the idea of choices between desire and duty, a common theme throughout many heroic epics, such as Achilles’ decision to go to war rather than return home in Homer’s </w:t>
      </w:r>
      <w:r w:rsidRPr="007D1D0D">
        <w:rPr>
          <w:rFonts w:ascii="Times New Roman" w:eastAsia="Times New Roman" w:hAnsi="Times New Roman" w:cs="Times New Roman"/>
          <w:i/>
          <w:sz w:val="24"/>
          <w:szCs w:val="24"/>
        </w:rPr>
        <w:t>The Iliad</w:t>
      </w:r>
      <w:r w:rsidRPr="007D1D0D">
        <w:rPr>
          <w:rFonts w:ascii="Times New Roman" w:eastAsia="Times New Roman" w:hAnsi="Times New Roman" w:cs="Times New Roman"/>
          <w:sz w:val="24"/>
          <w:szCs w:val="24"/>
        </w:rPr>
        <w:t xml:space="preserve">. </w:t>
      </w:r>
    </w:p>
    <w:p w14:paraId="16353E2D"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 xml:space="preserve">Aeneas is not the sole benefactor of Virgil’s use of similes throughout </w:t>
      </w:r>
      <w:r w:rsidRPr="007D1D0D">
        <w:rPr>
          <w:rFonts w:ascii="Times New Roman" w:eastAsia="Times New Roman" w:hAnsi="Times New Roman" w:cs="Times New Roman"/>
          <w:i/>
          <w:sz w:val="24"/>
          <w:szCs w:val="24"/>
        </w:rPr>
        <w:t xml:space="preserve">The Aeneid, </w:t>
      </w:r>
      <w:r w:rsidRPr="007D1D0D">
        <w:rPr>
          <w:rFonts w:ascii="Times New Roman" w:eastAsia="Times New Roman" w:hAnsi="Times New Roman" w:cs="Times New Roman"/>
          <w:sz w:val="24"/>
          <w:szCs w:val="24"/>
        </w:rPr>
        <w:t xml:space="preserve">however. The enemies that Aeneas faces are constantly compared to vicious animals or forces of nature when Virgil describes their actions. This plants in the reader's mind a respect for the Roman ideals that Aeneas mostly upholds up until the end of the poem, as well as disdain for the barbarically portrayed ideals held by the Greeks and later the opposing Latins. Again, Virgil creates a schism between Roman and non-Roman ideals through simile. </w:t>
      </w:r>
    </w:p>
    <w:p w14:paraId="139EF0B5" w14:textId="7777777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 xml:space="preserve">The greatest example of this in the text appears during the battle between the Trojans and Latins, when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is compared to the Nile and the Ganges:</w:t>
      </w:r>
    </w:p>
    <w:p w14:paraId="5385179C"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“Even as the silent Ganges</w:t>
      </w:r>
    </w:p>
    <w:p w14:paraId="33E79CEE"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that</w:t>
      </w:r>
      <w:proofErr w:type="gramEnd"/>
      <w:r w:rsidRPr="007D1D0D">
        <w:rPr>
          <w:rFonts w:ascii="Times New Roman" w:eastAsia="Times New Roman" w:hAnsi="Times New Roman" w:cs="Times New Roman"/>
          <w:sz w:val="24"/>
          <w:szCs w:val="24"/>
        </w:rPr>
        <w:t xml:space="preserve"> rises high with seven tranquil streams,</w:t>
      </w:r>
    </w:p>
    <w:p w14:paraId="577C2775"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lastRenderedPageBreak/>
        <w:t>or</w:t>
      </w:r>
      <w:proofErr w:type="gramEnd"/>
      <w:r w:rsidRPr="007D1D0D">
        <w:rPr>
          <w:rFonts w:ascii="Times New Roman" w:eastAsia="Times New Roman" w:hAnsi="Times New Roman" w:cs="Times New Roman"/>
          <w:sz w:val="24"/>
          <w:szCs w:val="24"/>
        </w:rPr>
        <w:t xml:space="preserve"> Nile when his rich flood ebbs from the fields </w:t>
      </w:r>
    </w:p>
    <w:p w14:paraId="51029AE7" w14:textId="77777777" w:rsidR="00030CDA" w:rsidRPr="007D1D0D" w:rsidRDefault="006849F1">
      <w:pPr>
        <w:spacing w:line="48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and</w:t>
      </w:r>
      <w:proofErr w:type="gramEnd"/>
      <w:r w:rsidRPr="007D1D0D">
        <w:rPr>
          <w:rFonts w:ascii="Times New Roman" w:eastAsia="Times New Roman" w:hAnsi="Times New Roman" w:cs="Times New Roman"/>
          <w:sz w:val="24"/>
          <w:szCs w:val="24"/>
        </w:rPr>
        <w:t xml:space="preserve"> he at last sinks back into his channel” (Book 9, lines 37-40)</w:t>
      </w:r>
    </w:p>
    <w:p w14:paraId="6BFD833B" w14:textId="468E0257"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This imagery of a flowing river when compared to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appears at first to be a compliment by Virgil on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behalf, stating that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is as tranquil as the Ganges and as life-giving as the Nile. However, when considering that these rivers belong to the East of </w:t>
      </w:r>
      <w:commentRangeStart w:id="9"/>
      <w:r w:rsidRPr="007D1D0D">
        <w:rPr>
          <w:rFonts w:ascii="Times New Roman" w:eastAsia="Times New Roman" w:hAnsi="Times New Roman" w:cs="Times New Roman"/>
          <w:sz w:val="24"/>
          <w:szCs w:val="24"/>
        </w:rPr>
        <w:t>Italy</w:t>
      </w:r>
      <w:commentRangeEnd w:id="9"/>
      <w:r w:rsidR="00354CD4">
        <w:rPr>
          <w:rStyle w:val="CommentReference"/>
        </w:rPr>
        <w:commentReference w:id="9"/>
      </w:r>
      <w:r w:rsidRPr="007D1D0D">
        <w:rPr>
          <w:rFonts w:ascii="Times New Roman" w:eastAsia="Times New Roman" w:hAnsi="Times New Roman" w:cs="Times New Roman"/>
          <w:sz w:val="24"/>
          <w:szCs w:val="24"/>
        </w:rPr>
        <w:t xml:space="preserve">, in lands that are not as known or admired to the Romans as other nearby </w:t>
      </w:r>
      <w:commentRangeStart w:id="10"/>
      <w:r w:rsidRPr="007D1D0D">
        <w:rPr>
          <w:rFonts w:ascii="Times New Roman" w:eastAsia="Times New Roman" w:hAnsi="Times New Roman" w:cs="Times New Roman"/>
          <w:sz w:val="24"/>
          <w:szCs w:val="24"/>
        </w:rPr>
        <w:t>lands</w:t>
      </w:r>
      <w:commentRangeEnd w:id="10"/>
      <w:r w:rsidR="00354CD4">
        <w:rPr>
          <w:rStyle w:val="CommentReference"/>
        </w:rPr>
        <w:commentReference w:id="10"/>
      </w:r>
      <w:r w:rsidRPr="007D1D0D">
        <w:rPr>
          <w:rFonts w:ascii="Times New Roman" w:eastAsia="Times New Roman" w:hAnsi="Times New Roman" w:cs="Times New Roman"/>
          <w:sz w:val="24"/>
          <w:szCs w:val="24"/>
        </w:rPr>
        <w:t xml:space="preserve">, it is not a hard jump to make that this comparison in fact jabs at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calling out his barbarous and forceful </w:t>
      </w:r>
      <w:commentRangeStart w:id="11"/>
      <w:r w:rsidRPr="007D1D0D">
        <w:rPr>
          <w:rFonts w:ascii="Times New Roman" w:eastAsia="Times New Roman" w:hAnsi="Times New Roman" w:cs="Times New Roman"/>
          <w:sz w:val="24"/>
          <w:szCs w:val="24"/>
        </w:rPr>
        <w:t>nature</w:t>
      </w:r>
      <w:commentRangeEnd w:id="11"/>
      <w:r w:rsidR="00354CD4">
        <w:rPr>
          <w:rStyle w:val="CommentReference"/>
        </w:rPr>
        <w:commentReference w:id="11"/>
      </w:r>
      <w:r w:rsidRPr="007D1D0D">
        <w:rPr>
          <w:rFonts w:ascii="Times New Roman" w:eastAsia="Times New Roman" w:hAnsi="Times New Roman" w:cs="Times New Roman"/>
          <w:sz w:val="24"/>
          <w:szCs w:val="24"/>
        </w:rPr>
        <w:t>. This comparison is backed even further</w:t>
      </w:r>
      <w:ins w:id="12" w:author="Referee" w:date="2017-03-16T18:31:00Z">
        <w:r w:rsidR="00354CD4">
          <w:rPr>
            <w:rFonts w:ascii="Times New Roman" w:eastAsia="Times New Roman" w:hAnsi="Times New Roman" w:cs="Times New Roman"/>
            <w:sz w:val="24"/>
            <w:szCs w:val="24"/>
          </w:rPr>
          <w:t>,</w:t>
        </w:r>
      </w:ins>
      <w:r w:rsidRPr="007D1D0D">
        <w:rPr>
          <w:rFonts w:ascii="Times New Roman" w:eastAsia="Times New Roman" w:hAnsi="Times New Roman" w:cs="Times New Roman"/>
          <w:sz w:val="24"/>
          <w:szCs w:val="24"/>
        </w:rPr>
        <w:t xml:space="preserve"> considering that earlier in the poem, Virgil compares the Greeks</w:t>
      </w:r>
      <w:ins w:id="13" w:author="Referee" w:date="2017-03-16T18:31:00Z">
        <w:r w:rsidR="00354CD4">
          <w:rPr>
            <w:rFonts w:ascii="Times New Roman" w:eastAsia="Times New Roman" w:hAnsi="Times New Roman" w:cs="Times New Roman"/>
            <w:sz w:val="24"/>
            <w:szCs w:val="24"/>
          </w:rPr>
          <w:t>’</w:t>
        </w:r>
      </w:ins>
      <w:r w:rsidRPr="007D1D0D">
        <w:rPr>
          <w:rFonts w:ascii="Times New Roman" w:eastAsia="Times New Roman" w:hAnsi="Times New Roman" w:cs="Times New Roman"/>
          <w:sz w:val="24"/>
          <w:szCs w:val="24"/>
        </w:rPr>
        <w:t xml:space="preserve"> invasion of </w:t>
      </w:r>
      <w:del w:id="14" w:author="Referee" w:date="2017-03-16T18:32:00Z">
        <w:r w:rsidRPr="007D1D0D" w:rsidDel="00354CD4">
          <w:rPr>
            <w:rFonts w:ascii="Times New Roman" w:eastAsia="Times New Roman" w:hAnsi="Times New Roman" w:cs="Times New Roman"/>
            <w:sz w:val="24"/>
            <w:szCs w:val="24"/>
          </w:rPr>
          <w:delText>the House of</w:delText>
        </w:r>
      </w:del>
      <w:r w:rsidRPr="007D1D0D">
        <w:rPr>
          <w:rFonts w:ascii="Times New Roman" w:eastAsia="Times New Roman" w:hAnsi="Times New Roman" w:cs="Times New Roman"/>
          <w:sz w:val="24"/>
          <w:szCs w:val="24"/>
        </w:rPr>
        <w:t xml:space="preserve"> Priam</w:t>
      </w:r>
      <w:ins w:id="15" w:author="Referee" w:date="2017-03-16T18:32:00Z">
        <w:r w:rsidR="00354CD4">
          <w:rPr>
            <w:rFonts w:ascii="Times New Roman" w:eastAsia="Times New Roman" w:hAnsi="Times New Roman" w:cs="Times New Roman"/>
            <w:sz w:val="24"/>
            <w:szCs w:val="24"/>
          </w:rPr>
          <w:t>’s palace</w:t>
        </w:r>
      </w:ins>
      <w:r w:rsidRPr="007D1D0D">
        <w:rPr>
          <w:rFonts w:ascii="Times New Roman" w:eastAsia="Times New Roman" w:hAnsi="Times New Roman" w:cs="Times New Roman"/>
          <w:sz w:val="24"/>
          <w:szCs w:val="24"/>
        </w:rPr>
        <w:t xml:space="preserve"> </w:t>
      </w:r>
      <w:del w:id="16" w:author="Referee" w:date="2017-03-16T18:32:00Z">
        <w:r w:rsidRPr="007D1D0D" w:rsidDel="00354CD4">
          <w:rPr>
            <w:rFonts w:ascii="Times New Roman" w:eastAsia="Times New Roman" w:hAnsi="Times New Roman" w:cs="Times New Roman"/>
            <w:sz w:val="24"/>
            <w:szCs w:val="24"/>
          </w:rPr>
          <w:delText>in Troy</w:delText>
        </w:r>
      </w:del>
      <w:r w:rsidRPr="007D1D0D">
        <w:rPr>
          <w:rFonts w:ascii="Times New Roman" w:eastAsia="Times New Roman" w:hAnsi="Times New Roman" w:cs="Times New Roman"/>
          <w:sz w:val="24"/>
          <w:szCs w:val="24"/>
        </w:rPr>
        <w:t xml:space="preserve"> to a river</w:t>
      </w:r>
      <w:ins w:id="17" w:author="Referee" w:date="2017-03-16T18:32:00Z">
        <w:r w:rsidR="00354CD4">
          <w:rPr>
            <w:rFonts w:ascii="Times New Roman" w:eastAsia="Times New Roman" w:hAnsi="Times New Roman" w:cs="Times New Roman"/>
            <w:sz w:val="24"/>
            <w:szCs w:val="24"/>
          </w:rPr>
          <w:t>,</w:t>
        </w:r>
      </w:ins>
      <w:r w:rsidRPr="007D1D0D">
        <w:rPr>
          <w:rFonts w:ascii="Times New Roman" w:eastAsia="Times New Roman" w:hAnsi="Times New Roman" w:cs="Times New Roman"/>
          <w:sz w:val="24"/>
          <w:szCs w:val="24"/>
        </w:rPr>
        <w:t xml:space="preserve"> with a negative </w:t>
      </w:r>
      <w:commentRangeStart w:id="18"/>
      <w:commentRangeStart w:id="19"/>
      <w:r w:rsidRPr="007D1D0D">
        <w:rPr>
          <w:rFonts w:ascii="Times New Roman" w:eastAsia="Times New Roman" w:hAnsi="Times New Roman" w:cs="Times New Roman"/>
          <w:sz w:val="24"/>
          <w:szCs w:val="24"/>
        </w:rPr>
        <w:t>connotation</w:t>
      </w:r>
      <w:commentRangeEnd w:id="18"/>
      <w:r w:rsidR="00354CD4">
        <w:rPr>
          <w:rStyle w:val="CommentReference"/>
        </w:rPr>
        <w:commentReference w:id="18"/>
      </w:r>
      <w:commentRangeEnd w:id="19"/>
      <w:r w:rsidR="00354CD4">
        <w:rPr>
          <w:rStyle w:val="CommentReference"/>
        </w:rPr>
        <w:commentReference w:id="19"/>
      </w:r>
      <w:r w:rsidRPr="007D1D0D">
        <w:rPr>
          <w:rFonts w:ascii="Times New Roman" w:eastAsia="Times New Roman" w:hAnsi="Times New Roman" w:cs="Times New Roman"/>
          <w:sz w:val="24"/>
          <w:szCs w:val="24"/>
        </w:rPr>
        <w:t xml:space="preserve">: </w:t>
      </w:r>
    </w:p>
    <w:p w14:paraId="77A05D2D" w14:textId="77777777" w:rsidR="00030CDA" w:rsidRPr="007D1D0D" w:rsidRDefault="006849F1">
      <w:pPr>
        <w:spacing w:line="240" w:lineRule="auto"/>
        <w:ind w:left="2160"/>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“Their soldiers stream across the palace - </w:t>
      </w:r>
    </w:p>
    <w:p w14:paraId="5E23732B"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less</w:t>
      </w:r>
      <w:proofErr w:type="gramEnd"/>
      <w:r w:rsidRPr="007D1D0D">
        <w:rPr>
          <w:rFonts w:ascii="Times New Roman" w:eastAsia="Times New Roman" w:hAnsi="Times New Roman" w:cs="Times New Roman"/>
          <w:sz w:val="24"/>
          <w:szCs w:val="24"/>
        </w:rPr>
        <w:t xml:space="preserve"> furious than these, the foaming river</w:t>
      </w:r>
    </w:p>
    <w:p w14:paraId="11062126"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when</w:t>
      </w:r>
      <w:proofErr w:type="gramEnd"/>
      <w:r w:rsidRPr="007D1D0D">
        <w:rPr>
          <w:rFonts w:ascii="Times New Roman" w:eastAsia="Times New Roman" w:hAnsi="Times New Roman" w:cs="Times New Roman"/>
          <w:sz w:val="24"/>
          <w:szCs w:val="24"/>
        </w:rPr>
        <w:t xml:space="preserve"> it has burst across resisting banks</w:t>
      </w:r>
    </w:p>
    <w:p w14:paraId="33327131"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and</w:t>
      </w:r>
      <w:proofErr w:type="gramEnd"/>
      <w:r w:rsidRPr="007D1D0D">
        <w:rPr>
          <w:rFonts w:ascii="Times New Roman" w:eastAsia="Times New Roman" w:hAnsi="Times New Roman" w:cs="Times New Roman"/>
          <w:sz w:val="24"/>
          <w:szCs w:val="24"/>
        </w:rPr>
        <w:t xml:space="preserve"> boundaries and overflows, its angry</w:t>
      </w:r>
    </w:p>
    <w:p w14:paraId="312D3C18"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flood</w:t>
      </w:r>
      <w:proofErr w:type="gramEnd"/>
      <w:r w:rsidRPr="007D1D0D">
        <w:rPr>
          <w:rFonts w:ascii="Times New Roman" w:eastAsia="Times New Roman" w:hAnsi="Times New Roman" w:cs="Times New Roman"/>
          <w:sz w:val="24"/>
          <w:szCs w:val="24"/>
        </w:rPr>
        <w:t xml:space="preserve"> piling in a mass along the plains </w:t>
      </w:r>
    </w:p>
    <w:p w14:paraId="2F672FA6" w14:textId="77777777" w:rsidR="00030CDA" w:rsidRPr="007D1D0D" w:rsidRDefault="006849F1">
      <w:pPr>
        <w:spacing w:line="48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as</w:t>
      </w:r>
      <w:proofErr w:type="gramEnd"/>
      <w:r w:rsidRPr="007D1D0D">
        <w:rPr>
          <w:rFonts w:ascii="Times New Roman" w:eastAsia="Times New Roman" w:hAnsi="Times New Roman" w:cs="Times New Roman"/>
          <w:sz w:val="24"/>
          <w:szCs w:val="24"/>
        </w:rPr>
        <w:t xml:space="preserve"> it drags flocks and folds across the fields.” (Book 2, lines 663-668)</w:t>
      </w:r>
    </w:p>
    <w:p w14:paraId="249BBF5C" w14:textId="6D9950E2"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Thus the comparison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to two rivers carries with it more connotation than </w:t>
      </w:r>
      <w:del w:id="20" w:author="Referee" w:date="2017-03-16T18:33:00Z">
        <w:r w:rsidRPr="007D1D0D" w:rsidDel="00354CD4">
          <w:rPr>
            <w:rFonts w:ascii="Times New Roman" w:eastAsia="Times New Roman" w:hAnsi="Times New Roman" w:cs="Times New Roman"/>
            <w:sz w:val="24"/>
            <w:szCs w:val="24"/>
          </w:rPr>
          <w:delText>that</w:delText>
        </w:r>
      </w:del>
      <w:r w:rsidRPr="007D1D0D">
        <w:rPr>
          <w:rFonts w:ascii="Times New Roman" w:eastAsia="Times New Roman" w:hAnsi="Times New Roman" w:cs="Times New Roman"/>
          <w:sz w:val="24"/>
          <w:szCs w:val="24"/>
        </w:rPr>
        <w:t xml:space="preserve"> </w:t>
      </w:r>
      <w:del w:id="21" w:author="Referee" w:date="2017-03-16T18:37:00Z">
        <w:r w:rsidRPr="007D1D0D" w:rsidDel="00354CD4">
          <w:rPr>
            <w:rFonts w:ascii="Times New Roman" w:eastAsia="Times New Roman" w:hAnsi="Times New Roman" w:cs="Times New Roman"/>
            <w:sz w:val="24"/>
            <w:szCs w:val="24"/>
          </w:rPr>
          <w:delText>which</w:delText>
        </w:r>
      </w:del>
      <w:r w:rsidRPr="007D1D0D">
        <w:rPr>
          <w:rFonts w:ascii="Times New Roman" w:eastAsia="Times New Roman" w:hAnsi="Times New Roman" w:cs="Times New Roman"/>
          <w:sz w:val="24"/>
          <w:szCs w:val="24"/>
        </w:rPr>
        <w:t xml:space="preserve"> would appear at first </w:t>
      </w:r>
      <w:commentRangeStart w:id="22"/>
      <w:r w:rsidRPr="007D1D0D">
        <w:rPr>
          <w:rFonts w:ascii="Times New Roman" w:eastAsia="Times New Roman" w:hAnsi="Times New Roman" w:cs="Times New Roman"/>
          <w:sz w:val="24"/>
          <w:szCs w:val="24"/>
        </w:rPr>
        <w:t>glance</w:t>
      </w:r>
      <w:commentRangeEnd w:id="22"/>
      <w:r w:rsidR="00354CD4">
        <w:rPr>
          <w:rStyle w:val="CommentReference"/>
        </w:rPr>
        <w:commentReference w:id="22"/>
      </w:r>
      <w:r w:rsidRPr="007D1D0D">
        <w:rPr>
          <w:rFonts w:ascii="Times New Roman" w:eastAsia="Times New Roman" w:hAnsi="Times New Roman" w:cs="Times New Roman"/>
          <w:sz w:val="24"/>
          <w:szCs w:val="24"/>
        </w:rPr>
        <w:t xml:space="preserve">. By combining the two </w:t>
      </w:r>
      <w:commentRangeStart w:id="23"/>
      <w:r w:rsidRPr="007D1D0D">
        <w:rPr>
          <w:rFonts w:ascii="Times New Roman" w:eastAsia="Times New Roman" w:hAnsi="Times New Roman" w:cs="Times New Roman"/>
          <w:sz w:val="24"/>
          <w:szCs w:val="24"/>
        </w:rPr>
        <w:t>meaning</w:t>
      </w:r>
      <w:ins w:id="24" w:author="Referee" w:date="2017-03-16T18:37:00Z">
        <w:r w:rsidR="00354CD4">
          <w:rPr>
            <w:rFonts w:ascii="Times New Roman" w:eastAsia="Times New Roman" w:hAnsi="Times New Roman" w:cs="Times New Roman"/>
            <w:sz w:val="24"/>
            <w:szCs w:val="24"/>
          </w:rPr>
          <w:t>s</w:t>
        </w:r>
        <w:commentRangeEnd w:id="23"/>
        <w:r w:rsidR="00354CD4">
          <w:rPr>
            <w:rStyle w:val="CommentReference"/>
          </w:rPr>
          <w:commentReference w:id="23"/>
        </w:r>
      </w:ins>
      <w:r w:rsidRPr="007D1D0D">
        <w:rPr>
          <w:rFonts w:ascii="Times New Roman" w:eastAsia="Times New Roman" w:hAnsi="Times New Roman" w:cs="Times New Roman"/>
          <w:sz w:val="24"/>
          <w:szCs w:val="24"/>
        </w:rPr>
        <w:t xml:space="preserve"> behind the river simile, that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being </w:t>
      </w:r>
      <w:commentRangeStart w:id="25"/>
      <w:r w:rsidRPr="007D1D0D">
        <w:rPr>
          <w:rFonts w:ascii="Times New Roman" w:eastAsia="Times New Roman" w:hAnsi="Times New Roman" w:cs="Times New Roman"/>
          <w:sz w:val="24"/>
          <w:szCs w:val="24"/>
        </w:rPr>
        <w:t>tranquil</w:t>
      </w:r>
      <w:commentRangeEnd w:id="25"/>
      <w:r w:rsidR="00354CD4">
        <w:rPr>
          <w:rStyle w:val="CommentReference"/>
        </w:rPr>
        <w:commentReference w:id="25"/>
      </w:r>
      <w:r w:rsidRPr="007D1D0D">
        <w:rPr>
          <w:rFonts w:ascii="Times New Roman" w:eastAsia="Times New Roman" w:hAnsi="Times New Roman" w:cs="Times New Roman"/>
          <w:sz w:val="24"/>
          <w:szCs w:val="24"/>
        </w:rPr>
        <w:t xml:space="preserve"> and prosperous to his people and that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being as deadly and malicious as the Greeks, Virgil has created an image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as having a split </w:t>
      </w:r>
      <w:commentRangeStart w:id="26"/>
      <w:r w:rsidRPr="007D1D0D">
        <w:rPr>
          <w:rFonts w:ascii="Times New Roman" w:eastAsia="Times New Roman" w:hAnsi="Times New Roman" w:cs="Times New Roman"/>
          <w:sz w:val="24"/>
          <w:szCs w:val="24"/>
        </w:rPr>
        <w:t>personality</w:t>
      </w:r>
      <w:commentRangeEnd w:id="26"/>
      <w:r w:rsidR="00354CD4">
        <w:rPr>
          <w:rStyle w:val="CommentReference"/>
        </w:rPr>
        <w:commentReference w:id="26"/>
      </w:r>
      <w:r w:rsidRPr="007D1D0D">
        <w:rPr>
          <w:rFonts w:ascii="Times New Roman" w:eastAsia="Times New Roman" w:hAnsi="Times New Roman" w:cs="Times New Roman"/>
          <w:sz w:val="24"/>
          <w:szCs w:val="24"/>
        </w:rPr>
        <w:t xml:space="preserve">: one which is ferocious and barbarous and one that is decidedly less </w:t>
      </w:r>
      <w:commentRangeStart w:id="27"/>
      <w:r w:rsidRPr="007D1D0D">
        <w:rPr>
          <w:rFonts w:ascii="Times New Roman" w:eastAsia="Times New Roman" w:hAnsi="Times New Roman" w:cs="Times New Roman"/>
          <w:sz w:val="24"/>
          <w:szCs w:val="24"/>
        </w:rPr>
        <w:t>so</w:t>
      </w:r>
      <w:commentRangeEnd w:id="27"/>
      <w:r w:rsidR="00354CD4">
        <w:rPr>
          <w:rStyle w:val="CommentReference"/>
        </w:rPr>
        <w:commentReference w:id="27"/>
      </w:r>
      <w:r w:rsidRPr="007D1D0D">
        <w:rPr>
          <w:rFonts w:ascii="Times New Roman" w:eastAsia="Times New Roman" w:hAnsi="Times New Roman" w:cs="Times New Roman"/>
          <w:sz w:val="24"/>
          <w:szCs w:val="24"/>
        </w:rPr>
        <w:t xml:space="preserve">. </w:t>
      </w:r>
    </w:p>
    <w:p w14:paraId="0608EDEA" w14:textId="5953D7CC"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t xml:space="preserve">The final major </w:t>
      </w:r>
      <w:commentRangeStart w:id="28"/>
      <w:r w:rsidRPr="007D1D0D">
        <w:rPr>
          <w:rFonts w:ascii="Times New Roman" w:eastAsia="Times New Roman" w:hAnsi="Times New Roman" w:cs="Times New Roman"/>
          <w:sz w:val="24"/>
          <w:szCs w:val="24"/>
        </w:rPr>
        <w:t>similar</w:t>
      </w:r>
      <w:ins w:id="29" w:author="Referee" w:date="2017-03-16T18:40:00Z">
        <w:r w:rsidR="005C6E2F">
          <w:rPr>
            <w:rFonts w:ascii="Times New Roman" w:eastAsia="Times New Roman" w:hAnsi="Times New Roman" w:cs="Times New Roman"/>
            <w:sz w:val="24"/>
            <w:szCs w:val="24"/>
          </w:rPr>
          <w:t>ity</w:t>
        </w:r>
        <w:commentRangeEnd w:id="28"/>
        <w:r w:rsidR="005C6E2F">
          <w:rPr>
            <w:rStyle w:val="CommentReference"/>
          </w:rPr>
          <w:commentReference w:id="28"/>
        </w:r>
      </w:ins>
      <w:r w:rsidRPr="007D1D0D">
        <w:rPr>
          <w:rFonts w:ascii="Times New Roman" w:eastAsia="Times New Roman" w:hAnsi="Times New Roman" w:cs="Times New Roman"/>
          <w:sz w:val="24"/>
          <w:szCs w:val="24"/>
        </w:rPr>
        <w:t xml:space="preserve"> that further exemplifies duality throughout the poem appears in the last lines of the poem, when Aeneas and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finally face each other in battle. After clashing together, they are compared to battling bulls: </w:t>
      </w:r>
    </w:p>
    <w:p w14:paraId="1F9BD40B" w14:textId="77777777" w:rsidR="00030CDA" w:rsidRPr="007D1D0D" w:rsidRDefault="006849F1">
      <w:pPr>
        <w:spacing w:line="240" w:lineRule="auto"/>
        <w:ind w:left="3600" w:firstLine="720"/>
        <w:rPr>
          <w:rFonts w:ascii="Times New Roman" w:hAnsi="Times New Roman" w:cs="Times New Roman"/>
          <w:sz w:val="24"/>
          <w:szCs w:val="24"/>
        </w:rPr>
      </w:pPr>
      <w:r w:rsidRPr="007D1D0D">
        <w:rPr>
          <w:rFonts w:ascii="Times New Roman" w:eastAsia="Times New Roman" w:hAnsi="Times New Roman" w:cs="Times New Roman"/>
          <w:sz w:val="24"/>
          <w:szCs w:val="24"/>
        </w:rPr>
        <w:t>“Just as,</w:t>
      </w:r>
    </w:p>
    <w:p w14:paraId="38228004"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on</w:t>
      </w:r>
      <w:proofErr w:type="gramEnd"/>
      <w:r w:rsidRPr="007D1D0D">
        <w:rPr>
          <w:rFonts w:ascii="Times New Roman" w:eastAsia="Times New Roman" w:hAnsi="Times New Roman" w:cs="Times New Roman"/>
          <w:sz w:val="24"/>
          <w:szCs w:val="24"/>
        </w:rPr>
        <w:t xml:space="preserve"> giant </w:t>
      </w:r>
      <w:proofErr w:type="spellStart"/>
      <w:r w:rsidRPr="007D1D0D">
        <w:rPr>
          <w:rFonts w:ascii="Times New Roman" w:eastAsia="Times New Roman" w:hAnsi="Times New Roman" w:cs="Times New Roman"/>
          <w:sz w:val="24"/>
          <w:szCs w:val="24"/>
        </w:rPr>
        <w:t>Sila</w:t>
      </w:r>
      <w:proofErr w:type="spellEnd"/>
      <w:r w:rsidRPr="007D1D0D">
        <w:rPr>
          <w:rFonts w:ascii="Times New Roman" w:eastAsia="Times New Roman" w:hAnsi="Times New Roman" w:cs="Times New Roman"/>
          <w:sz w:val="24"/>
          <w:szCs w:val="24"/>
        </w:rPr>
        <w:t xml:space="preserve"> or on tall </w:t>
      </w:r>
      <w:proofErr w:type="spellStart"/>
      <w:r w:rsidRPr="007D1D0D">
        <w:rPr>
          <w:rFonts w:ascii="Times New Roman" w:eastAsia="Times New Roman" w:hAnsi="Times New Roman" w:cs="Times New Roman"/>
          <w:sz w:val="24"/>
          <w:szCs w:val="24"/>
        </w:rPr>
        <w:t>Taburnus</w:t>
      </w:r>
      <w:proofErr w:type="spellEnd"/>
      <w:r w:rsidRPr="007D1D0D">
        <w:rPr>
          <w:rFonts w:ascii="Times New Roman" w:eastAsia="Times New Roman" w:hAnsi="Times New Roman" w:cs="Times New Roman"/>
          <w:sz w:val="24"/>
          <w:szCs w:val="24"/>
        </w:rPr>
        <w:t>,</w:t>
      </w:r>
    </w:p>
    <w:p w14:paraId="1E95E103"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when</w:t>
      </w:r>
      <w:proofErr w:type="gramEnd"/>
      <w:r w:rsidRPr="007D1D0D">
        <w:rPr>
          <w:rFonts w:ascii="Times New Roman" w:eastAsia="Times New Roman" w:hAnsi="Times New Roman" w:cs="Times New Roman"/>
          <w:sz w:val="24"/>
          <w:szCs w:val="24"/>
        </w:rPr>
        <w:t xml:space="preserve"> two bulls charge together into battle</w:t>
      </w:r>
    </w:p>
    <w:p w14:paraId="76E5F578"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with</w:t>
      </w:r>
      <w:proofErr w:type="gramEnd"/>
      <w:r w:rsidRPr="007D1D0D">
        <w:rPr>
          <w:rFonts w:ascii="Times New Roman" w:eastAsia="Times New Roman" w:hAnsi="Times New Roman" w:cs="Times New Roman"/>
          <w:sz w:val="24"/>
          <w:szCs w:val="24"/>
        </w:rPr>
        <w:t xml:space="preserve"> butting brows, the herdsmen fall back; all</w:t>
      </w:r>
    </w:p>
    <w:p w14:paraId="6F070470"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the</w:t>
      </w:r>
      <w:proofErr w:type="gramEnd"/>
      <w:r w:rsidRPr="007D1D0D">
        <w:rPr>
          <w:rFonts w:ascii="Times New Roman" w:eastAsia="Times New Roman" w:hAnsi="Times New Roman" w:cs="Times New Roman"/>
          <w:sz w:val="24"/>
          <w:szCs w:val="24"/>
        </w:rPr>
        <w:t xml:space="preserve"> flock is mute with fear; the heifers wonder</w:t>
      </w:r>
    </w:p>
    <w:p w14:paraId="7B4222A9"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who</w:t>
      </w:r>
      <w:proofErr w:type="gramEnd"/>
      <w:r w:rsidRPr="007D1D0D">
        <w:rPr>
          <w:rFonts w:ascii="Times New Roman" w:eastAsia="Times New Roman" w:hAnsi="Times New Roman" w:cs="Times New Roman"/>
          <w:sz w:val="24"/>
          <w:szCs w:val="24"/>
        </w:rPr>
        <w:t xml:space="preserve"> is to rule the forest, whom the herds</w:t>
      </w:r>
    </w:p>
    <w:p w14:paraId="3338B5D7"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lastRenderedPageBreak/>
        <w:t>must</w:t>
      </w:r>
      <w:proofErr w:type="gramEnd"/>
      <w:r w:rsidRPr="007D1D0D">
        <w:rPr>
          <w:rFonts w:ascii="Times New Roman" w:eastAsia="Times New Roman" w:hAnsi="Times New Roman" w:cs="Times New Roman"/>
          <w:sz w:val="24"/>
          <w:szCs w:val="24"/>
        </w:rPr>
        <w:t xml:space="preserve"> follow; and the bulls with massive force</w:t>
      </w:r>
    </w:p>
    <w:p w14:paraId="21A4CA1B" w14:textId="77777777" w:rsidR="00030CDA" w:rsidRPr="007D1D0D" w:rsidRDefault="006849F1">
      <w:pPr>
        <w:spacing w:line="240" w:lineRule="auto"/>
        <w:ind w:left="2160"/>
        <w:rPr>
          <w:rFonts w:ascii="Times New Roman" w:hAnsi="Times New Roman" w:cs="Times New Roman"/>
          <w:sz w:val="24"/>
          <w:szCs w:val="24"/>
        </w:rPr>
      </w:pPr>
      <w:proofErr w:type="gramStart"/>
      <w:r w:rsidRPr="007D1D0D">
        <w:rPr>
          <w:rFonts w:ascii="Times New Roman" w:eastAsia="Times New Roman" w:hAnsi="Times New Roman" w:cs="Times New Roman"/>
          <w:sz w:val="24"/>
          <w:szCs w:val="24"/>
        </w:rPr>
        <w:t>trade</w:t>
      </w:r>
      <w:proofErr w:type="gramEnd"/>
      <w:r w:rsidRPr="007D1D0D">
        <w:rPr>
          <w:rFonts w:ascii="Times New Roman" w:eastAsia="Times New Roman" w:hAnsi="Times New Roman" w:cs="Times New Roman"/>
          <w:sz w:val="24"/>
          <w:szCs w:val="24"/>
        </w:rPr>
        <w:t xml:space="preserve"> wounds;” (Book 12, lines 949-956)</w:t>
      </w:r>
    </w:p>
    <w:p w14:paraId="49EA2ED9" w14:textId="77777777" w:rsidR="00030CDA" w:rsidRPr="007D1D0D" w:rsidRDefault="00030CDA">
      <w:pPr>
        <w:spacing w:line="240" w:lineRule="auto"/>
        <w:rPr>
          <w:rFonts w:ascii="Times New Roman" w:hAnsi="Times New Roman" w:cs="Times New Roman"/>
          <w:sz w:val="24"/>
          <w:szCs w:val="24"/>
        </w:rPr>
      </w:pPr>
    </w:p>
    <w:p w14:paraId="381407C9" w14:textId="5CBA250A" w:rsidR="00030CDA" w:rsidRPr="007D1D0D" w:rsidRDefault="006849F1">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 xml:space="preserve">Here, Virgil is not only exemplifying the brutal nature of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but that of Aeneas as well. This comparison of bulls fighting effectively strips both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and Aeneas of morality, portraying them as base animals capable of brutal acts of violence. This simile further </w:t>
      </w:r>
      <w:del w:id="30" w:author="Referee" w:date="2017-03-16T18:41:00Z">
        <w:r w:rsidRPr="007D1D0D" w:rsidDel="005C6E2F">
          <w:rPr>
            <w:rFonts w:ascii="Times New Roman" w:eastAsia="Times New Roman" w:hAnsi="Times New Roman" w:cs="Times New Roman"/>
            <w:sz w:val="24"/>
            <w:szCs w:val="24"/>
          </w:rPr>
          <w:delText>cements</w:delText>
        </w:r>
      </w:del>
      <w:ins w:id="31" w:author="Referee" w:date="2017-03-16T18:41:00Z">
        <w:r w:rsidR="005C6E2F">
          <w:rPr>
            <w:rFonts w:ascii="Times New Roman" w:eastAsia="Times New Roman" w:hAnsi="Times New Roman" w:cs="Times New Roman"/>
            <w:sz w:val="24"/>
            <w:szCs w:val="24"/>
          </w:rPr>
          <w:t xml:space="preserve"> establishes</w:t>
        </w:r>
      </w:ins>
      <w:r w:rsidRPr="007D1D0D">
        <w:rPr>
          <w:rFonts w:ascii="Times New Roman" w:eastAsia="Times New Roman" w:hAnsi="Times New Roman" w:cs="Times New Roman"/>
          <w:sz w:val="24"/>
          <w:szCs w:val="24"/>
        </w:rPr>
        <w:t xml:space="preserve">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as one who exhibits traits that are the opposite of that which Rome upholds. However, while Aeneas has, as stated before, been described to be in a state of emotional/dutiful limbo, he has for the most part been painted as one who is the opposite of </w:t>
      </w:r>
      <w:commentRangeStart w:id="32"/>
      <w:proofErr w:type="spellStart"/>
      <w:r w:rsidRPr="007D1D0D">
        <w:rPr>
          <w:rFonts w:ascii="Times New Roman" w:eastAsia="Times New Roman" w:hAnsi="Times New Roman" w:cs="Times New Roman"/>
          <w:sz w:val="24"/>
          <w:szCs w:val="24"/>
        </w:rPr>
        <w:t>Turnus</w:t>
      </w:r>
      <w:commentRangeEnd w:id="32"/>
      <w:proofErr w:type="spellEnd"/>
      <w:r w:rsidR="004C4F0C">
        <w:rPr>
          <w:rStyle w:val="CommentReference"/>
        </w:rPr>
        <w:commentReference w:id="32"/>
      </w:r>
      <w:r w:rsidRPr="007D1D0D">
        <w:rPr>
          <w:rFonts w:ascii="Times New Roman" w:eastAsia="Times New Roman" w:hAnsi="Times New Roman" w:cs="Times New Roman"/>
          <w:sz w:val="24"/>
          <w:szCs w:val="24"/>
        </w:rPr>
        <w:t xml:space="preserve">; one who displays Roman ideals in his </w:t>
      </w:r>
      <w:commentRangeStart w:id="33"/>
      <w:r w:rsidRPr="007D1D0D">
        <w:rPr>
          <w:rFonts w:ascii="Times New Roman" w:eastAsia="Times New Roman" w:hAnsi="Times New Roman" w:cs="Times New Roman"/>
          <w:sz w:val="24"/>
          <w:szCs w:val="24"/>
        </w:rPr>
        <w:t>actions</w:t>
      </w:r>
      <w:commentRangeEnd w:id="33"/>
      <w:r w:rsidR="004C4F0C">
        <w:rPr>
          <w:rStyle w:val="CommentReference"/>
        </w:rPr>
        <w:commentReference w:id="33"/>
      </w:r>
      <w:r w:rsidRPr="007D1D0D">
        <w:rPr>
          <w:rFonts w:ascii="Times New Roman" w:eastAsia="Times New Roman" w:hAnsi="Times New Roman" w:cs="Times New Roman"/>
          <w:sz w:val="24"/>
          <w:szCs w:val="24"/>
        </w:rPr>
        <w:t xml:space="preserve">. During the battle with the Latins, this view shifts dramatically, suddenly portraying him as a promoter of violence and one who allows emotions to fog his judgement, as seen during his mental </w:t>
      </w:r>
      <w:commentRangeStart w:id="34"/>
      <w:r w:rsidRPr="007D1D0D">
        <w:rPr>
          <w:rFonts w:ascii="Times New Roman" w:eastAsia="Times New Roman" w:hAnsi="Times New Roman" w:cs="Times New Roman"/>
          <w:sz w:val="24"/>
          <w:szCs w:val="24"/>
        </w:rPr>
        <w:t>breakdown</w:t>
      </w:r>
      <w:commentRangeEnd w:id="34"/>
      <w:r w:rsidR="004C4F0C">
        <w:rPr>
          <w:rStyle w:val="CommentReference"/>
        </w:rPr>
        <w:commentReference w:id="34"/>
      </w:r>
      <w:r w:rsidRPr="007D1D0D">
        <w:rPr>
          <w:rFonts w:ascii="Times New Roman" w:eastAsia="Times New Roman" w:hAnsi="Times New Roman" w:cs="Times New Roman"/>
          <w:sz w:val="24"/>
          <w:szCs w:val="24"/>
        </w:rPr>
        <w:t xml:space="preserve"> at the death of Pallas. The bull simile pushes this version of Aeneas to the forefront of the reader’s mind, as well as once again furthering the duality of Aeneas that has been present from Book 1. </w:t>
      </w:r>
    </w:p>
    <w:p w14:paraId="737B7266" w14:textId="77777777" w:rsidR="00030CDA" w:rsidRDefault="006849F1">
      <w:pPr>
        <w:spacing w:line="480" w:lineRule="auto"/>
        <w:rPr>
          <w:ins w:id="35" w:author="Referee" w:date="2017-03-16T19:09:00Z"/>
          <w:rFonts w:ascii="Times New Roman" w:eastAsia="Times New Roman" w:hAnsi="Times New Roman" w:cs="Times New Roman"/>
          <w:sz w:val="24"/>
          <w:szCs w:val="24"/>
        </w:rPr>
      </w:pPr>
      <w:r w:rsidRPr="007D1D0D">
        <w:rPr>
          <w:rFonts w:ascii="Times New Roman" w:eastAsia="Times New Roman" w:hAnsi="Times New Roman" w:cs="Times New Roman"/>
          <w:sz w:val="24"/>
          <w:szCs w:val="24"/>
        </w:rPr>
        <w:tab/>
        <w:t xml:space="preserve">Throughout </w:t>
      </w:r>
      <w:r w:rsidRPr="007D1D0D">
        <w:rPr>
          <w:rFonts w:ascii="Times New Roman" w:eastAsia="Times New Roman" w:hAnsi="Times New Roman" w:cs="Times New Roman"/>
          <w:i/>
          <w:sz w:val="24"/>
          <w:szCs w:val="24"/>
        </w:rPr>
        <w:t>The Aeneid</w:t>
      </w:r>
      <w:r w:rsidRPr="007D1D0D">
        <w:rPr>
          <w:rFonts w:ascii="Times New Roman" w:eastAsia="Times New Roman" w:hAnsi="Times New Roman" w:cs="Times New Roman"/>
          <w:sz w:val="24"/>
          <w:szCs w:val="24"/>
        </w:rPr>
        <w:t xml:space="preserve">, Virgil uses similes to convey the duality of Aeneas, as well as that of others that Aeneas encounters. This is seen from the very beginning of the poem as the violent storm berates Aeneas and his men on the seas, to the very end when Aeneas and </w:t>
      </w:r>
      <w:proofErr w:type="spellStart"/>
      <w:r w:rsidRPr="007D1D0D">
        <w:rPr>
          <w:rFonts w:ascii="Times New Roman" w:eastAsia="Times New Roman" w:hAnsi="Times New Roman" w:cs="Times New Roman"/>
          <w:sz w:val="24"/>
          <w:szCs w:val="24"/>
        </w:rPr>
        <w:t>Turnus</w:t>
      </w:r>
      <w:proofErr w:type="spellEnd"/>
      <w:r w:rsidRPr="007D1D0D">
        <w:rPr>
          <w:rFonts w:ascii="Times New Roman" w:eastAsia="Times New Roman" w:hAnsi="Times New Roman" w:cs="Times New Roman"/>
          <w:sz w:val="24"/>
          <w:szCs w:val="24"/>
        </w:rPr>
        <w:t xml:space="preserve"> battle with the ferocity and lack of </w:t>
      </w:r>
      <w:commentRangeStart w:id="36"/>
      <w:r w:rsidRPr="007D1D0D">
        <w:rPr>
          <w:rFonts w:ascii="Times New Roman" w:eastAsia="Times New Roman" w:hAnsi="Times New Roman" w:cs="Times New Roman"/>
          <w:sz w:val="24"/>
          <w:szCs w:val="24"/>
        </w:rPr>
        <w:t>morality</w:t>
      </w:r>
      <w:commentRangeEnd w:id="36"/>
      <w:r w:rsidR="004C4F0C">
        <w:rPr>
          <w:rStyle w:val="CommentReference"/>
        </w:rPr>
        <w:commentReference w:id="36"/>
      </w:r>
      <w:r w:rsidRPr="007D1D0D">
        <w:rPr>
          <w:rFonts w:ascii="Times New Roman" w:eastAsia="Times New Roman" w:hAnsi="Times New Roman" w:cs="Times New Roman"/>
          <w:sz w:val="24"/>
          <w:szCs w:val="24"/>
        </w:rPr>
        <w:t xml:space="preserve"> seen in bulls. Without these epic similes, most of the meaning behind Aeneas actions, and the ideas that Virgil is trying to convey in the subtext of situations, would be lost. </w:t>
      </w:r>
    </w:p>
    <w:p w14:paraId="4825EFA7" w14:textId="0D41EC37" w:rsidR="004C4F0C" w:rsidRDefault="004C4F0C">
      <w:pPr>
        <w:spacing w:line="480" w:lineRule="auto"/>
        <w:rPr>
          <w:ins w:id="37" w:author="Referee" w:date="2017-03-16T19:09:00Z"/>
          <w:rFonts w:ascii="Times New Roman" w:eastAsia="Times New Roman" w:hAnsi="Times New Roman" w:cs="Times New Roman"/>
          <w:sz w:val="24"/>
          <w:szCs w:val="24"/>
        </w:rPr>
      </w:pPr>
      <w:ins w:id="38" w:author="Referee" w:date="2017-03-16T19:09:00Z">
        <w:r>
          <w:rPr>
            <w:rFonts w:ascii="Times New Roman" w:eastAsia="Times New Roman" w:hAnsi="Times New Roman" w:cs="Times New Roman"/>
            <w:sz w:val="24"/>
            <w:szCs w:val="24"/>
          </w:rPr>
          <w:t>Hunter,</w:t>
        </w:r>
      </w:ins>
    </w:p>
    <w:p w14:paraId="6E2F7E18" w14:textId="77777777" w:rsidR="004C4F0C" w:rsidRDefault="004C4F0C">
      <w:pPr>
        <w:spacing w:line="480" w:lineRule="auto"/>
        <w:rPr>
          <w:ins w:id="39" w:author="Referee" w:date="2017-03-16T19:13:00Z"/>
          <w:rFonts w:ascii="Times New Roman" w:eastAsia="Times New Roman" w:hAnsi="Times New Roman" w:cs="Times New Roman"/>
          <w:sz w:val="24"/>
          <w:szCs w:val="24"/>
        </w:rPr>
      </w:pPr>
      <w:ins w:id="40" w:author="Referee" w:date="2017-03-16T19:09:00Z">
        <w:r>
          <w:rPr>
            <w:rFonts w:ascii="Times New Roman" w:eastAsia="Times New Roman" w:hAnsi="Times New Roman" w:cs="Times New Roman"/>
            <w:sz w:val="24"/>
            <w:szCs w:val="24"/>
          </w:rPr>
          <w:t>You have some good ideas here. But the essay doesn’t quite fulfill the assignment. First, you need to explain the narrative context for each of the</w:t>
        </w:r>
      </w:ins>
      <w:ins w:id="41" w:author="Referee" w:date="2017-03-16T19:10:00Z">
        <w:r>
          <w:rPr>
            <w:rFonts w:ascii="Times New Roman" w:eastAsia="Times New Roman" w:hAnsi="Times New Roman" w:cs="Times New Roman"/>
            <w:sz w:val="24"/>
            <w:szCs w:val="24"/>
          </w:rPr>
          <w:t xml:space="preserve"> similes. Second, your analysis of the similes is often too brief. The text of your paper is</w:t>
        </w:r>
      </w:ins>
      <w:ins w:id="42" w:author="Referee" w:date="2017-03-16T19:11:00Z">
        <w:r>
          <w:rPr>
            <w:rFonts w:ascii="Times New Roman" w:eastAsia="Times New Roman" w:hAnsi="Times New Roman" w:cs="Times New Roman"/>
            <w:sz w:val="24"/>
            <w:szCs w:val="24"/>
          </w:rPr>
          <w:t xml:space="preserve"> no more than 4 pages, given the long similes you quote</w:t>
        </w:r>
      </w:ins>
      <w:ins w:id="43" w:author="Referee" w:date="2017-03-16T19:12:00Z">
        <w:r>
          <w:rPr>
            <w:rFonts w:ascii="Times New Roman" w:eastAsia="Times New Roman" w:hAnsi="Times New Roman" w:cs="Times New Roman"/>
            <w:sz w:val="24"/>
            <w:szCs w:val="24"/>
          </w:rPr>
          <w:t xml:space="preserve"> and the fact that the whole paper is about 4 ½ pages long</w:t>
        </w:r>
      </w:ins>
      <w:ins w:id="44" w:author="Referee" w:date="2017-03-16T19:11:00Z">
        <w:r>
          <w:rPr>
            <w:rFonts w:ascii="Times New Roman" w:eastAsia="Times New Roman" w:hAnsi="Times New Roman" w:cs="Times New Roman"/>
            <w:sz w:val="24"/>
            <w:szCs w:val="24"/>
          </w:rPr>
          <w:t>.</w:t>
        </w:r>
      </w:ins>
      <w:ins w:id="45" w:author="Referee" w:date="2017-03-16T19:12:00Z">
        <w:r>
          <w:rPr>
            <w:rFonts w:ascii="Times New Roman" w:eastAsia="Times New Roman" w:hAnsi="Times New Roman" w:cs="Times New Roman"/>
            <w:sz w:val="24"/>
            <w:szCs w:val="24"/>
          </w:rPr>
          <w:t xml:space="preserve"> Also, the paper has a lot of </w:t>
        </w:r>
        <w:r>
          <w:rPr>
            <w:rFonts w:ascii="Times New Roman" w:eastAsia="Times New Roman" w:hAnsi="Times New Roman" w:cs="Times New Roman"/>
            <w:sz w:val="24"/>
            <w:szCs w:val="24"/>
          </w:rPr>
          <w:lastRenderedPageBreak/>
          <w:t>syntactical errors. Please read through my comments and corrections carefully. I</w:t>
        </w:r>
      </w:ins>
      <w:ins w:id="46" w:author="Referee" w:date="2017-03-16T19:13:00Z">
        <w:r>
          <w:rPr>
            <w:rFonts w:ascii="Times New Roman" w:eastAsia="Times New Roman" w:hAnsi="Times New Roman" w:cs="Times New Roman"/>
            <w:sz w:val="24"/>
            <w:szCs w:val="24"/>
          </w:rPr>
          <w:t xml:space="preserve"> recommend that you revise.</w:t>
        </w:r>
      </w:ins>
    </w:p>
    <w:p w14:paraId="7267A56B" w14:textId="7B343F9F" w:rsidR="004C4F0C" w:rsidRPr="007D1D0D" w:rsidRDefault="004C4F0C">
      <w:pPr>
        <w:spacing w:line="480" w:lineRule="auto"/>
        <w:rPr>
          <w:rFonts w:ascii="Times New Roman" w:hAnsi="Times New Roman" w:cs="Times New Roman"/>
          <w:sz w:val="24"/>
          <w:szCs w:val="24"/>
        </w:rPr>
      </w:pPr>
      <w:ins w:id="47" w:author="Referee" w:date="2017-03-16T19:13:00Z">
        <w:r>
          <w:rPr>
            <w:rFonts w:ascii="Times New Roman" w:eastAsia="Times New Roman" w:hAnsi="Times New Roman" w:cs="Times New Roman"/>
            <w:sz w:val="24"/>
            <w:szCs w:val="24"/>
          </w:rPr>
          <w:t>B-</w:t>
        </w:r>
      </w:ins>
      <w:ins w:id="48" w:author="Referee" w:date="2017-03-16T19:12:00Z">
        <w:r>
          <w:rPr>
            <w:rFonts w:ascii="Times New Roman" w:eastAsia="Times New Roman" w:hAnsi="Times New Roman" w:cs="Times New Roman"/>
            <w:sz w:val="24"/>
            <w:szCs w:val="24"/>
          </w:rPr>
          <w:t xml:space="preserve">  </w:t>
        </w:r>
      </w:ins>
      <w:ins w:id="49" w:author="Referee" w:date="2017-03-16T19:11:00Z">
        <w:r>
          <w:rPr>
            <w:rFonts w:ascii="Times New Roman" w:eastAsia="Times New Roman" w:hAnsi="Times New Roman" w:cs="Times New Roman"/>
            <w:sz w:val="24"/>
            <w:szCs w:val="24"/>
          </w:rPr>
          <w:t xml:space="preserve"> </w:t>
        </w:r>
      </w:ins>
      <w:ins w:id="50" w:author="Referee" w:date="2017-03-16T19:10:00Z">
        <w:r>
          <w:rPr>
            <w:rFonts w:ascii="Times New Roman" w:eastAsia="Times New Roman" w:hAnsi="Times New Roman" w:cs="Times New Roman"/>
            <w:sz w:val="24"/>
            <w:szCs w:val="24"/>
          </w:rPr>
          <w:t xml:space="preserve"> </w:t>
        </w:r>
      </w:ins>
    </w:p>
    <w:p w14:paraId="61E09EBA" w14:textId="77777777" w:rsidR="00030CDA" w:rsidRPr="007D1D0D" w:rsidRDefault="00030CDA">
      <w:pPr>
        <w:rPr>
          <w:rFonts w:ascii="Times New Roman" w:hAnsi="Times New Roman" w:cs="Times New Roman"/>
          <w:sz w:val="24"/>
          <w:szCs w:val="24"/>
        </w:rPr>
      </w:pPr>
    </w:p>
    <w:p w14:paraId="0136202A" w14:textId="77777777" w:rsidR="00030CDA" w:rsidRPr="007D1D0D" w:rsidRDefault="00030CDA">
      <w:pPr>
        <w:rPr>
          <w:rFonts w:ascii="Times New Roman" w:hAnsi="Times New Roman" w:cs="Times New Roman"/>
          <w:sz w:val="24"/>
          <w:szCs w:val="24"/>
        </w:rPr>
      </w:pPr>
    </w:p>
    <w:p w14:paraId="147C8F87" w14:textId="77777777" w:rsidR="00030CDA" w:rsidRPr="007D1D0D" w:rsidRDefault="00030CDA">
      <w:pPr>
        <w:rPr>
          <w:rFonts w:ascii="Times New Roman" w:hAnsi="Times New Roman" w:cs="Times New Roman"/>
          <w:sz w:val="24"/>
          <w:szCs w:val="24"/>
        </w:rPr>
      </w:pPr>
    </w:p>
    <w:p w14:paraId="099ADE3A" w14:textId="77777777" w:rsidR="00030CDA" w:rsidRPr="007D1D0D" w:rsidRDefault="00030CDA">
      <w:pPr>
        <w:spacing w:line="480" w:lineRule="auto"/>
        <w:rPr>
          <w:rFonts w:ascii="Times New Roman" w:hAnsi="Times New Roman" w:cs="Times New Roman"/>
          <w:sz w:val="24"/>
          <w:szCs w:val="24"/>
        </w:rPr>
      </w:pPr>
    </w:p>
    <w:p w14:paraId="154C0E2F" w14:textId="77777777" w:rsidR="00030CDA" w:rsidRPr="007D1D0D" w:rsidRDefault="00030CDA">
      <w:pPr>
        <w:spacing w:line="480" w:lineRule="auto"/>
        <w:rPr>
          <w:rFonts w:ascii="Times New Roman" w:hAnsi="Times New Roman" w:cs="Times New Roman"/>
          <w:sz w:val="24"/>
          <w:szCs w:val="24"/>
        </w:rPr>
      </w:pPr>
    </w:p>
    <w:p w14:paraId="21C8D843" w14:textId="77777777" w:rsidR="00030CDA" w:rsidRPr="007D1D0D" w:rsidRDefault="006849F1" w:rsidP="007D1D0D">
      <w:pPr>
        <w:spacing w:line="480" w:lineRule="auto"/>
        <w:rPr>
          <w:rFonts w:ascii="Times New Roman" w:hAnsi="Times New Roman" w:cs="Times New Roman"/>
          <w:sz w:val="24"/>
          <w:szCs w:val="24"/>
        </w:rPr>
      </w:pPr>
      <w:r w:rsidRPr="007D1D0D">
        <w:rPr>
          <w:rFonts w:ascii="Times New Roman" w:eastAsia="Times New Roman" w:hAnsi="Times New Roman" w:cs="Times New Roman"/>
          <w:sz w:val="24"/>
          <w:szCs w:val="24"/>
        </w:rPr>
        <w:tab/>
      </w:r>
    </w:p>
    <w:sectPr w:rsidR="00030CDA" w:rsidRPr="007D1D0D">
      <w:headerReference w:type="default" r:id="rId8"/>
      <w:headerReference w:type="first" r:id="rId9"/>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eferee" w:date="2017-03-16T18:17:00Z" w:initials="A">
    <w:p w14:paraId="344A9CDF" w14:textId="6078B101" w:rsidR="00297D6E" w:rsidRDefault="00297D6E">
      <w:pPr>
        <w:pStyle w:val="CommentText"/>
      </w:pPr>
      <w:r>
        <w:rPr>
          <w:rStyle w:val="CommentReference"/>
        </w:rPr>
        <w:annotationRef/>
      </w:r>
      <w:proofErr w:type="gramStart"/>
      <w:r>
        <w:t>syntax</w:t>
      </w:r>
      <w:proofErr w:type="gramEnd"/>
    </w:p>
  </w:comment>
  <w:comment w:id="7" w:author="Referee" w:date="2017-03-16T18:28:00Z" w:initials="A">
    <w:p w14:paraId="3B470947" w14:textId="407F75CF" w:rsidR="00297D6E" w:rsidRDefault="00297D6E">
      <w:pPr>
        <w:pStyle w:val="CommentText"/>
      </w:pPr>
      <w:r>
        <w:rPr>
          <w:rStyle w:val="CommentReference"/>
        </w:rPr>
        <w:annotationRef/>
      </w:r>
      <w:r>
        <w:t>The specific context for this simile needs to be discussed.</w:t>
      </w:r>
    </w:p>
  </w:comment>
  <w:comment w:id="8" w:author="Referee" w:date="2017-03-16T18:18:00Z" w:initials="A">
    <w:p w14:paraId="637773FE" w14:textId="6A9F95FF" w:rsidR="00297D6E" w:rsidRDefault="00297D6E">
      <w:pPr>
        <w:pStyle w:val="CommentText"/>
      </w:pPr>
      <w:r>
        <w:rPr>
          <w:rStyle w:val="CommentReference"/>
        </w:rPr>
        <w:annotationRef/>
      </w:r>
      <w:r>
        <w:t xml:space="preserve">How does the tree represent opposites? The tree shows Aeneas’ solidity and stability rather than his conflicted desires. He has resolved his conflict between desire and duty. That’s the point of the simile.  </w:t>
      </w:r>
    </w:p>
  </w:comment>
  <w:comment w:id="9" w:author="Referee" w:date="2017-03-16T18:29:00Z" w:initials="A">
    <w:p w14:paraId="359B4847" w14:textId="5F5275E6" w:rsidR="00297D6E" w:rsidRDefault="00297D6E">
      <w:pPr>
        <w:pStyle w:val="CommentText"/>
      </w:pPr>
      <w:r>
        <w:rPr>
          <w:rStyle w:val="CommentReference"/>
        </w:rPr>
        <w:annotationRef/>
      </w:r>
      <w:r>
        <w:t>You need to be more specific here.</w:t>
      </w:r>
    </w:p>
  </w:comment>
  <w:comment w:id="10" w:author="Referee" w:date="2017-03-16T18:31:00Z" w:initials="A">
    <w:p w14:paraId="7981E978" w14:textId="3429B5A6" w:rsidR="00297D6E" w:rsidRDefault="00297D6E">
      <w:pPr>
        <w:pStyle w:val="CommentText"/>
      </w:pPr>
      <w:r>
        <w:rPr>
          <w:rStyle w:val="CommentReference"/>
        </w:rPr>
        <w:annotationRef/>
      </w:r>
      <w:proofErr w:type="gramStart"/>
      <w:r>
        <w:t>vague</w:t>
      </w:r>
      <w:proofErr w:type="gramEnd"/>
    </w:p>
  </w:comment>
  <w:comment w:id="11" w:author="Referee" w:date="2017-03-16T18:30:00Z" w:initials="A">
    <w:p w14:paraId="6DCAD1A1" w14:textId="7124826B" w:rsidR="00297D6E" w:rsidRDefault="00297D6E">
      <w:pPr>
        <w:pStyle w:val="CommentText"/>
      </w:pPr>
      <w:r>
        <w:rPr>
          <w:rStyle w:val="CommentReference"/>
        </w:rPr>
        <w:annotationRef/>
      </w:r>
      <w:r>
        <w:t>Long, circuitous sentence—too much packed in here.</w:t>
      </w:r>
    </w:p>
  </w:comment>
  <w:comment w:id="18" w:author="Referee" w:date="2017-03-16T18:31:00Z" w:initials="A">
    <w:p w14:paraId="29270131" w14:textId="7757D607" w:rsidR="00297D6E" w:rsidRDefault="00297D6E">
      <w:pPr>
        <w:pStyle w:val="CommentText"/>
      </w:pPr>
      <w:r>
        <w:rPr>
          <w:rStyle w:val="CommentReference"/>
        </w:rPr>
        <w:annotationRef/>
      </w:r>
      <w:r>
        <w:t>Run-on</w:t>
      </w:r>
    </w:p>
  </w:comment>
  <w:comment w:id="19" w:author="Referee" w:date="2017-03-16T18:33:00Z" w:initials="A">
    <w:p w14:paraId="50FC9A26" w14:textId="2A5D2232" w:rsidR="00297D6E" w:rsidRDefault="00297D6E">
      <w:pPr>
        <w:pStyle w:val="CommentText"/>
      </w:pPr>
      <w:r>
        <w:rPr>
          <w:rStyle w:val="CommentReference"/>
        </w:rPr>
        <w:annotationRef/>
      </w:r>
      <w:r>
        <w:t>See my corrections here.</w:t>
      </w:r>
    </w:p>
  </w:comment>
  <w:comment w:id="22" w:author="Referee" w:date="2017-03-16T18:39:00Z" w:initials="A">
    <w:p w14:paraId="4661D02E" w14:textId="71C3D360" w:rsidR="00297D6E" w:rsidRDefault="00297D6E">
      <w:pPr>
        <w:pStyle w:val="CommentText"/>
      </w:pPr>
      <w:r>
        <w:rPr>
          <w:rStyle w:val="CommentReference"/>
        </w:rPr>
        <w:annotationRef/>
      </w:r>
      <w:r>
        <w:t xml:space="preserve">These two similes need to be connected much more specifically. They have different narrative contexts.  </w:t>
      </w:r>
    </w:p>
  </w:comment>
  <w:comment w:id="23" w:author="Referee" w:date="2017-03-16T18:37:00Z" w:initials="A">
    <w:p w14:paraId="2DC0DEF2" w14:textId="36143246" w:rsidR="00297D6E" w:rsidRDefault="00297D6E">
      <w:pPr>
        <w:pStyle w:val="CommentText"/>
      </w:pPr>
      <w:r>
        <w:rPr>
          <w:rStyle w:val="CommentReference"/>
        </w:rPr>
        <w:annotationRef/>
      </w:r>
      <w:r>
        <w:t>See corrections</w:t>
      </w:r>
    </w:p>
  </w:comment>
  <w:comment w:id="25" w:author="Referee" w:date="2017-03-16T18:37:00Z" w:initials="A">
    <w:p w14:paraId="3FD96D57" w14:textId="425BF622" w:rsidR="00297D6E" w:rsidRDefault="00297D6E">
      <w:pPr>
        <w:pStyle w:val="CommentText"/>
      </w:pPr>
      <w:r>
        <w:rPr>
          <w:rStyle w:val="CommentReference"/>
        </w:rPr>
        <w:annotationRef/>
      </w:r>
      <w:r>
        <w:t xml:space="preserve">Where is he tranquil and prosperous? </w:t>
      </w:r>
    </w:p>
  </w:comment>
  <w:comment w:id="26" w:author="Referee" w:date="2017-03-16T18:38:00Z" w:initials="A">
    <w:p w14:paraId="165D8299" w14:textId="5B2B5381" w:rsidR="00297D6E" w:rsidRDefault="00297D6E">
      <w:pPr>
        <w:pStyle w:val="CommentText"/>
      </w:pPr>
      <w:r>
        <w:rPr>
          <w:rStyle w:val="CommentReference"/>
        </w:rPr>
        <w:annotationRef/>
      </w:r>
      <w:r>
        <w:t>Unclear</w:t>
      </w:r>
    </w:p>
  </w:comment>
  <w:comment w:id="27" w:author="Referee" w:date="2017-03-16T18:38:00Z" w:initials="A">
    <w:p w14:paraId="282F52EF" w14:textId="248CBE00" w:rsidR="00297D6E" w:rsidRDefault="00297D6E">
      <w:pPr>
        <w:pStyle w:val="CommentText"/>
      </w:pPr>
      <w:r>
        <w:rPr>
          <w:rStyle w:val="CommentReference"/>
        </w:rPr>
        <w:annotationRef/>
      </w:r>
      <w:r>
        <w:t>“Decidedly less so” is vague</w:t>
      </w:r>
    </w:p>
  </w:comment>
  <w:comment w:id="28" w:author="Referee" w:date="2017-03-16T18:40:00Z" w:initials="A">
    <w:p w14:paraId="008A9D6E" w14:textId="33CC6EFF" w:rsidR="00297D6E" w:rsidRDefault="00297D6E">
      <w:pPr>
        <w:pStyle w:val="CommentText"/>
      </w:pPr>
      <w:r>
        <w:rPr>
          <w:rStyle w:val="CommentReference"/>
        </w:rPr>
        <w:annotationRef/>
      </w:r>
      <w:r>
        <w:t>Editing?</w:t>
      </w:r>
    </w:p>
  </w:comment>
  <w:comment w:id="32" w:author="Referee" w:date="2017-03-16T19:04:00Z" w:initials="A">
    <w:p w14:paraId="54255AF0" w14:textId="6E4E1DA2" w:rsidR="00297D6E" w:rsidRDefault="00297D6E">
      <w:pPr>
        <w:pStyle w:val="CommentText"/>
      </w:pPr>
      <w:r>
        <w:rPr>
          <w:rStyle w:val="CommentReference"/>
        </w:rPr>
        <w:annotationRef/>
      </w:r>
      <w:r>
        <w:t>Incorrect syntax</w:t>
      </w:r>
    </w:p>
  </w:comment>
  <w:comment w:id="33" w:author="Referee" w:date="2017-03-16T19:04:00Z" w:initials="A">
    <w:p w14:paraId="054F4644" w14:textId="41D88962" w:rsidR="00297D6E" w:rsidRDefault="00297D6E">
      <w:pPr>
        <w:pStyle w:val="CommentText"/>
      </w:pPr>
      <w:r>
        <w:rPr>
          <w:rStyle w:val="CommentReference"/>
        </w:rPr>
        <w:annotationRef/>
      </w:r>
      <w:r>
        <w:t xml:space="preserve">Whom does “one” refer to? Aeneas does not always display Roman ideals.  </w:t>
      </w:r>
    </w:p>
  </w:comment>
  <w:comment w:id="34" w:author="Referee" w:date="2017-03-16T19:06:00Z" w:initials="A">
    <w:p w14:paraId="62F54524" w14:textId="4E18B1BC" w:rsidR="00297D6E" w:rsidRDefault="00297D6E">
      <w:pPr>
        <w:pStyle w:val="CommentText"/>
      </w:pPr>
      <w:r>
        <w:rPr>
          <w:rStyle w:val="CommentReference"/>
        </w:rPr>
        <w:annotationRef/>
      </w:r>
      <w:r>
        <w:t>Breakdown? Needs to be explained more specifically.</w:t>
      </w:r>
    </w:p>
  </w:comment>
  <w:comment w:id="36" w:author="Referee" w:date="2017-03-16T19:08:00Z" w:initials="A">
    <w:p w14:paraId="367FEA2D" w14:textId="12B51651" w:rsidR="00297D6E" w:rsidRDefault="00297D6E">
      <w:pPr>
        <w:pStyle w:val="CommentText"/>
      </w:pPr>
      <w:r>
        <w:rPr>
          <w:rStyle w:val="CommentReference"/>
        </w:rPr>
        <w:annotationRef/>
      </w:r>
      <w:r>
        <w:t>Do bulls have morality or immorality?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4A9CDF" w15:done="0"/>
  <w15:commentEx w15:paraId="3B470947" w15:done="0"/>
  <w15:commentEx w15:paraId="637773FE" w15:done="0"/>
  <w15:commentEx w15:paraId="359B4847" w15:done="0"/>
  <w15:commentEx w15:paraId="7981E978" w15:done="0"/>
  <w15:commentEx w15:paraId="6DCAD1A1" w15:done="0"/>
  <w15:commentEx w15:paraId="29270131" w15:done="0"/>
  <w15:commentEx w15:paraId="50FC9A26" w15:done="0"/>
  <w15:commentEx w15:paraId="4661D02E" w15:done="0"/>
  <w15:commentEx w15:paraId="2DC0DEF2" w15:done="0"/>
  <w15:commentEx w15:paraId="3FD96D57" w15:done="0"/>
  <w15:commentEx w15:paraId="165D8299" w15:done="0"/>
  <w15:commentEx w15:paraId="282F52EF" w15:done="0"/>
  <w15:commentEx w15:paraId="008A9D6E" w15:done="0"/>
  <w15:commentEx w15:paraId="54255AF0" w15:done="0"/>
  <w15:commentEx w15:paraId="054F4644" w15:done="0"/>
  <w15:commentEx w15:paraId="62F54524" w15:done="0"/>
  <w15:commentEx w15:paraId="367FEA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1548D" w14:textId="77777777" w:rsidR="00B5212A" w:rsidRDefault="00B5212A">
      <w:pPr>
        <w:spacing w:line="240" w:lineRule="auto"/>
      </w:pPr>
      <w:r>
        <w:separator/>
      </w:r>
    </w:p>
  </w:endnote>
  <w:endnote w:type="continuationSeparator" w:id="0">
    <w:p w14:paraId="697EFE2D" w14:textId="77777777" w:rsidR="00B5212A" w:rsidRDefault="00B52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47456" w14:textId="77777777" w:rsidR="00B5212A" w:rsidRDefault="00B5212A">
      <w:pPr>
        <w:spacing w:line="240" w:lineRule="auto"/>
      </w:pPr>
      <w:r>
        <w:separator/>
      </w:r>
    </w:p>
  </w:footnote>
  <w:footnote w:type="continuationSeparator" w:id="0">
    <w:p w14:paraId="1FA1FFE3" w14:textId="77777777" w:rsidR="00B5212A" w:rsidRDefault="00B521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91FD8" w14:textId="77777777" w:rsidR="00297D6E" w:rsidRDefault="00297D6E">
    <w:pPr>
      <w:jc w:val="right"/>
    </w:pPr>
    <w:r>
      <w:t xml:space="preserve">Black </w:t>
    </w:r>
    <w:r>
      <w:fldChar w:fldCharType="begin"/>
    </w:r>
    <w:r>
      <w:instrText>PAGE</w:instrText>
    </w:r>
    <w:r>
      <w:fldChar w:fldCharType="separate"/>
    </w:r>
    <w:r w:rsidR="008707FD">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04AE5" w14:textId="77777777" w:rsidR="00297D6E" w:rsidRDefault="00297D6E">
    <w:pPr>
      <w:jc w:val="right"/>
    </w:pPr>
    <w:r>
      <w:t xml:space="preserve">Black </w:t>
    </w:r>
    <w:r>
      <w:fldChar w:fldCharType="begin"/>
    </w:r>
    <w:r>
      <w:instrText>PAGE</w:instrText>
    </w:r>
    <w:r>
      <w:fldChar w:fldCharType="separate"/>
    </w:r>
    <w:r w:rsidR="00F42598">
      <w:rPr>
        <w:noProof/>
      </w:rPr>
      <w:t>1</w:t>
    </w:r>
    <w: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feree">
    <w15:presenceInfo w15:providerId="None" w15:userId="Refe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DA"/>
    <w:rsid w:val="00030CDA"/>
    <w:rsid w:val="001C63C1"/>
    <w:rsid w:val="00297D6E"/>
    <w:rsid w:val="00303B67"/>
    <w:rsid w:val="00354CD4"/>
    <w:rsid w:val="00460317"/>
    <w:rsid w:val="004C4F0C"/>
    <w:rsid w:val="005C6E2F"/>
    <w:rsid w:val="006849F1"/>
    <w:rsid w:val="006A006F"/>
    <w:rsid w:val="00771ED1"/>
    <w:rsid w:val="007D1D0D"/>
    <w:rsid w:val="008707FD"/>
    <w:rsid w:val="00906DEE"/>
    <w:rsid w:val="00966549"/>
    <w:rsid w:val="009E2C8F"/>
    <w:rsid w:val="00A00D47"/>
    <w:rsid w:val="00A243CD"/>
    <w:rsid w:val="00A951DF"/>
    <w:rsid w:val="00B11254"/>
    <w:rsid w:val="00B5212A"/>
    <w:rsid w:val="00C2305E"/>
    <w:rsid w:val="00DC06E2"/>
    <w:rsid w:val="00F42598"/>
    <w:rsid w:val="00F47B39"/>
    <w:rsid w:val="00F776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F373"/>
  <w15:docId w15:val="{5905EB51-6D92-4F03-BC9C-36DF3EB5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B11254"/>
    <w:rPr>
      <w:sz w:val="16"/>
      <w:szCs w:val="16"/>
    </w:rPr>
  </w:style>
  <w:style w:type="paragraph" w:styleId="CommentText">
    <w:name w:val="annotation text"/>
    <w:basedOn w:val="Normal"/>
    <w:link w:val="CommentTextChar"/>
    <w:uiPriority w:val="99"/>
    <w:semiHidden/>
    <w:unhideWhenUsed/>
    <w:rsid w:val="00B11254"/>
    <w:pPr>
      <w:spacing w:line="240" w:lineRule="auto"/>
    </w:pPr>
    <w:rPr>
      <w:sz w:val="20"/>
      <w:szCs w:val="20"/>
    </w:rPr>
  </w:style>
  <w:style w:type="character" w:customStyle="1" w:styleId="CommentTextChar">
    <w:name w:val="Comment Text Char"/>
    <w:basedOn w:val="DefaultParagraphFont"/>
    <w:link w:val="CommentText"/>
    <w:uiPriority w:val="99"/>
    <w:semiHidden/>
    <w:rsid w:val="00B11254"/>
    <w:rPr>
      <w:sz w:val="20"/>
      <w:szCs w:val="20"/>
    </w:rPr>
  </w:style>
  <w:style w:type="paragraph" w:styleId="CommentSubject">
    <w:name w:val="annotation subject"/>
    <w:basedOn w:val="CommentText"/>
    <w:next w:val="CommentText"/>
    <w:link w:val="CommentSubjectChar"/>
    <w:uiPriority w:val="99"/>
    <w:semiHidden/>
    <w:unhideWhenUsed/>
    <w:rsid w:val="00B11254"/>
    <w:rPr>
      <w:b/>
      <w:bCs/>
    </w:rPr>
  </w:style>
  <w:style w:type="character" w:customStyle="1" w:styleId="CommentSubjectChar">
    <w:name w:val="Comment Subject Char"/>
    <w:basedOn w:val="CommentTextChar"/>
    <w:link w:val="CommentSubject"/>
    <w:uiPriority w:val="99"/>
    <w:semiHidden/>
    <w:rsid w:val="00B11254"/>
    <w:rPr>
      <w:b/>
      <w:bCs/>
      <w:sz w:val="20"/>
      <w:szCs w:val="20"/>
    </w:rPr>
  </w:style>
  <w:style w:type="paragraph" w:styleId="BalloonText">
    <w:name w:val="Balloon Text"/>
    <w:basedOn w:val="Normal"/>
    <w:link w:val="BalloonTextChar"/>
    <w:uiPriority w:val="99"/>
    <w:semiHidden/>
    <w:unhideWhenUsed/>
    <w:rsid w:val="00B112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2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6</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6</cp:revision>
  <dcterms:created xsi:type="dcterms:W3CDTF">2017-04-10T00:05:00Z</dcterms:created>
  <dcterms:modified xsi:type="dcterms:W3CDTF">2017-04-19T17:55:00Z</dcterms:modified>
</cp:coreProperties>
</file>